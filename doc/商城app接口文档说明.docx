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商城app平台前台接口文档说明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tbl>
      <w:tblPr>
        <w:tblStyle w:val="16"/>
        <w:tblW w:w="7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V1.0.0.0</w:t>
            </w:r>
          </w:p>
        </w:tc>
        <w:tc>
          <w:tcPr>
            <w:tcW w:w="1734" w:type="dxa"/>
            <w:vAlign w:val="center"/>
          </w:tcPr>
          <w:p>
            <w:pPr>
              <w:pStyle w:val="6"/>
              <w:spacing w:before="100" w:beforeAutospacing="1" w:after="100" w:afterAutospacing="1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文档编号：</w:t>
            </w:r>
          </w:p>
        </w:tc>
        <w:tc>
          <w:tcPr>
            <w:tcW w:w="2531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000100110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/>
              </w:rPr>
            </w:pP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归属部门/项目：</w:t>
            </w:r>
          </w:p>
        </w:tc>
        <w:tc>
          <w:tcPr>
            <w:tcW w:w="2531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中信积分商城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商城app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子系统名：</w:t>
            </w:r>
          </w:p>
        </w:tc>
        <w:tc>
          <w:tcPr>
            <w:tcW w:w="2531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黄佳喜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编写日期：</w:t>
            </w:r>
          </w:p>
        </w:tc>
        <w:tc>
          <w:tcPr>
            <w:tcW w:w="2531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2017年12月18日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一、首页商品相关接口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首页数据展示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接口名称:：</w:t>
      </w:r>
      <w:r>
        <w:rPr>
          <w:rFonts w:ascii="微软雅黑" w:hAnsi="微软雅黑"/>
        </w:rPr>
        <w:t>/mall/#/Main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接口功能：商城首页显示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商城广告商品展示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接口名称：</w:t>
      </w:r>
      <w:r>
        <w:rPr>
          <w:rFonts w:ascii="微软雅黑" w:hAnsi="微软雅黑"/>
        </w:rPr>
        <w:t>/advertise/</w:t>
      </w:r>
      <w:r>
        <w:rPr>
          <w:rFonts w:hint="eastAsia" w:ascii="微软雅黑" w:hAnsi="微软雅黑"/>
        </w:rPr>
        <w:t>find</w:t>
      </w:r>
      <w:r>
        <w:rPr>
          <w:rFonts w:ascii="微软雅黑" w:hAnsi="微软雅黑"/>
        </w:rPr>
        <w:t>AdvertiseList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7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339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  <w:kern w:val="2"/>
                <w:sz w:val="28"/>
                <w:szCs w:val="28"/>
              </w:rPr>
              <w:t>positionId</w:t>
            </w:r>
          </w:p>
        </w:tc>
        <w:tc>
          <w:tcPr>
            <w:tcW w:w="1339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String</w:t>
            </w:r>
          </w:p>
        </w:tc>
        <w:tc>
          <w:tcPr>
            <w:tcW w:w="438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页面显示广告位置id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"data": { AdvertiseContents ：</w:t>
            </w:r>
            <w:r>
              <w:rPr>
                <w:rFonts w:ascii="微软雅黑" w:hAnsi="微软雅黑"/>
              </w:rPr>
              <w:t>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</w:t>
            </w:r>
            <w:r>
              <w:rPr>
                <w:rFonts w:hint="eastAsia"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'url':'String';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'contens':'String';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'imageurl':'String';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'categoryName':'String';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'positionName':'String';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'states':'String';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'type':'String';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'beginTime':'String';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'endTime':'String';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'positionId':'String';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'descs':'Intger';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'isOuturl':'String';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},……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]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AdvertiseContents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：广告内容（返回的数据多个对象）。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主键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'url':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连接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'contens':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内容信息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'imageurl':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图片地址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'categoryName':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分类名字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'positionName':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广告位置名字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'states':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状态（0为未启用，1为已启用）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'type':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类型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'beginTime':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开始时间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'endTime':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结束时间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'positionId':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广告位置id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'descs':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排序参数（数值越大排序靠前）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'isOuturl':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是否外链接（0为不连接，1为外链接）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单个广告位商品查询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接口名称：</w:t>
      </w:r>
      <w:r>
        <w:rPr>
          <w:rFonts w:ascii="微软雅黑" w:hAnsi="微软雅黑"/>
        </w:rPr>
        <w:t>/advertise/findAdvertise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7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339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  <w:kern w:val="2"/>
                <w:sz w:val="28"/>
                <w:szCs w:val="28"/>
              </w:rPr>
              <w:t>positionId</w:t>
            </w:r>
          </w:p>
        </w:tc>
        <w:tc>
          <w:tcPr>
            <w:tcW w:w="1339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String</w:t>
            </w:r>
          </w:p>
        </w:tc>
        <w:tc>
          <w:tcPr>
            <w:tcW w:w="438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页面某个位置的广告id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{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"data": { AdvertiseContent：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</w:t>
            </w:r>
            <w:r>
              <w:rPr>
                <w:rFonts w:hint="eastAsia"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'url':'String';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'contens':'String';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'imageurl':'String';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'categoryName':'String';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'positionName':'String';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'states':'String';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'type':'String';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'beginTime':'String';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'endTime':'String';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'positionId':'String';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'descs':'Intger';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'isOuturl':'String';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}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AdvertiseContent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：广告内容（返回的数据对象）。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主键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'url':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连接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'contens':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内容信息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'imageurl':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图片地址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'categoryName':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分类名字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'positionName':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广告位置名字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'states':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状态（0为未启用，1为已启用）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'type':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类型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'beginTime':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开始时间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'endTime':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结束时间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'positionId':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广告位置id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'descs':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排序参数（数值越大排序靠前）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'isOuturl':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是否外链接（0为不连接，1为外链接）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商品分类展示</w:t>
      </w:r>
    </w:p>
    <w:p>
      <w:pPr>
        <w:tabs>
          <w:tab w:val="left" w:pos="3663"/>
        </w:tabs>
        <w:rPr>
          <w:rFonts w:ascii="微软雅黑" w:hAnsi="微软雅黑"/>
        </w:rPr>
      </w:pPr>
      <w:r>
        <w:rPr>
          <w:rFonts w:hint="eastAsia" w:ascii="微软雅黑" w:hAnsi="微软雅黑"/>
        </w:rPr>
        <w:t>接口名称:  /goodsClass/</w:t>
      </w:r>
      <w:r>
        <w:rPr>
          <w:rFonts w:ascii="微软雅黑" w:hAnsi="微软雅黑"/>
        </w:rPr>
        <w:t>queryClass</w:t>
      </w:r>
      <w:r>
        <w:rPr>
          <w:rFonts w:ascii="微软雅黑" w:hAnsi="微软雅黑"/>
        </w:rPr>
        <w:tab/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7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339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  <w:kern w:val="2"/>
                <w:sz w:val="21"/>
              </w:rPr>
              <w:t>classId</w:t>
            </w:r>
          </w:p>
        </w:tc>
        <w:tc>
          <w:tcPr>
            <w:tcW w:w="1339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String</w:t>
            </w:r>
          </w:p>
        </w:tc>
        <w:tc>
          <w:tcPr>
            <w:tcW w:w="438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商品分类id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</w:t>
            </w:r>
            <w:r>
              <w:rPr>
                <w:rFonts w:ascii="微软雅黑" w:hAnsi="微软雅黑"/>
              </w:rPr>
              <w:t>ChnGoodsClass</w:t>
            </w:r>
            <w:r>
              <w:rPr>
                <w:rFonts w:hint="eastAsia" w:ascii="微软雅黑" w:hAnsi="微软雅黑"/>
              </w:rPr>
              <w:t>：[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</w:t>
            </w:r>
            <w:r>
              <w:rPr>
                <w:rFonts w:hint="eastAsia"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'ids':'String';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'states':'String';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'descs':'String';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'commons':'String';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'logo':'String';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'isparent':'String';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'showIndex':'String';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'img':'String';  }</w:t>
            </w:r>
            <w:r>
              <w:rPr>
                <w:rFonts w:hint="eastAsia" w:ascii="微软雅黑" w:hAnsi="微软雅黑"/>
              </w:rPr>
              <w:t>,</w:t>
            </w:r>
            <w:r>
              <w:rPr>
                <w:rFonts w:ascii="微软雅黑" w:hAnsi="微软雅黑"/>
              </w:rPr>
              <w:t>……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]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/>
              </w:rPr>
              <w:t>ChnGoodsClass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：商品分类（返回的数据对象）。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主键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父分类id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'states':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状态（0为未启用，1为已启用）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商品名称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'descs':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排序参数（数值越大排序靠前）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'commons':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商品内容信息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'logo':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商品商标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'isparent':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是否是父节点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'showIndex':'String';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'img':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图片路径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商品详细信息展示 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/goodsInfo/queryGoodsList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7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339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  <w:kern w:val="2"/>
                <w:sz w:val="28"/>
                <w:szCs w:val="28"/>
              </w:rPr>
              <w:t>id</w:t>
            </w:r>
          </w:p>
        </w:tc>
        <w:tc>
          <w:tcPr>
            <w:tcW w:w="1339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String</w:t>
            </w:r>
          </w:p>
        </w:tc>
        <w:tc>
          <w:tcPr>
            <w:tcW w:w="438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商品分类goods</w:t>
            </w:r>
            <w:r>
              <w:rPr>
                <w:rFonts w:ascii="微软雅黑" w:hAnsi="微软雅黑" w:cs="宋体"/>
                <w:color w:val="333333"/>
                <w:szCs w:val="21"/>
              </w:rPr>
              <w:t>C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lass</w:t>
            </w:r>
            <w:r>
              <w:rPr>
                <w:rFonts w:ascii="微软雅黑" w:hAnsi="微软雅黑" w:cs="宋体"/>
                <w:color w:val="333333"/>
                <w:szCs w:val="21"/>
              </w:rPr>
              <w:t>Ids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134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13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</w:t>
            </w:r>
            <w:r>
              <w:rPr>
                <w:rFonts w:ascii="微软雅黑" w:hAnsi="微软雅黑"/>
              </w:rPr>
              <w:t>ChnGoods</w:t>
            </w:r>
            <w:r>
              <w:rPr>
                <w:rFonts w:hint="eastAsia" w:ascii="微软雅黑" w:hAnsi="微软雅黑"/>
              </w:rPr>
              <w:t>info：[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</w:t>
            </w:r>
            <w:r>
              <w:rPr>
                <w:rFonts w:hint="eastAsia"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'mouthTrade':'BigDecimal';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'subtitle':'String';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'commons':'String';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'disPrice':'BigDecimal';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'goodsClassIds':'String';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'standard':'String';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'code':'String';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'content':'String';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'storeNum':'BigDecimal';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'reviewDesc':'String';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'reviewStatues':'String';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'collNum':'BigDecimal';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'status':'String';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'startTime':'String';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'endTime':'String';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'onlineTime':'String';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'leaveTime':'String';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'brandIds':'String';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'weight':'BigDecimal';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'deliveWay':'String';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'isDisVerdorname':'String';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'isDisStandard':'String';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'isDisStore':'String';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'limitOrderNum':'BigDecimal';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'totalTrade':'BigDecimal';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'limitUserNum':'BigDecimal';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'orgPrice':'BigDecimal';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'type':'String';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'isshow':'String';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}</w:t>
            </w:r>
            <w:r>
              <w:rPr>
                <w:rFonts w:hint="eastAsia" w:ascii="微软雅黑" w:hAnsi="微软雅黑"/>
              </w:rPr>
              <w:t>,</w:t>
            </w:r>
            <w:r>
              <w:rPr>
                <w:rFonts w:ascii="微软雅黑" w:hAnsi="微软雅黑"/>
              </w:rPr>
              <w:t>……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]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/>
              </w:rPr>
              <w:t>ChnGoodsClass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：商品分类（返回的数据对象）。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 'ids':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主键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'mouthTrade':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月销量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'subtitle':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副标题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'commons':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描述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价格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'disPrice':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折扣价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'goodsClassIds':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商品分类ids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'standard':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规格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货号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'content':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展示内容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'storeNum':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库存数量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'reviewDesc':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审核原因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'reviewStatues':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状态（0 待提交申核  1 审核通过 2审核拒绝 3 已提交申核）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'collNum':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被收藏数量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'status':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商品表状态（0已删除，1 已上架 2 已下架）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'startTime':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开始时间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'endTime':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结束时间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'onlineTime':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上架时间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'leaveTime':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下架时间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'brandIds':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品牌ids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'weight':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重量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'deliveWay':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配送方式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'isDisVerdorname':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 xml:space="preserve"> （前台是否显示商户名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'isDisStandard':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 xml:space="preserve"> （前台是否显示规格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'isDisStore':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（前台是否显示库存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>'limitOrderNum':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每笔订单最大限购数量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检验人员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检验时间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'totalTrade':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总销量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'limitUserNum':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顾客限购数量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'orgPrice':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商品原价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'type':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类型（0 普通商品  1 团购商品）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'isshow':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前台是否显示 （0 不显示 1显示）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单个商品详情展示 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/goodsInfo/queryGoods</w:t>
      </w:r>
      <w:r>
        <w:rPr>
          <w:rFonts w:hint="eastAsia" w:ascii="微软雅黑" w:hAnsi="微软雅黑"/>
        </w:rPr>
        <w:t>info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7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339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3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  <w:kern w:val="2"/>
                <w:sz w:val="28"/>
                <w:szCs w:val="28"/>
              </w:rPr>
              <w:t>Id</w:t>
            </w:r>
            <w:r>
              <w:rPr>
                <w:rFonts w:hint="eastAsia" w:ascii="微软雅黑" w:hAnsi="微软雅黑"/>
                <w:kern w:val="2"/>
                <w:sz w:val="28"/>
                <w:szCs w:val="28"/>
              </w:rPr>
              <w:t>s</w:t>
            </w:r>
          </w:p>
        </w:tc>
        <w:tc>
          <w:tcPr>
            <w:tcW w:w="1339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String</w:t>
            </w:r>
          </w:p>
        </w:tc>
        <w:tc>
          <w:tcPr>
            <w:tcW w:w="438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 xml:space="preserve">商品ids 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134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13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"data":{ </w:t>
            </w:r>
            <w:r>
              <w:rPr>
                <w:rFonts w:ascii="微软雅黑" w:hAnsi="微软雅黑"/>
              </w:rPr>
              <w:t>ChnGoods</w:t>
            </w:r>
            <w:r>
              <w:rPr>
                <w:rFonts w:hint="eastAsia" w:ascii="微软雅黑" w:hAnsi="微软雅黑"/>
              </w:rPr>
              <w:t>info</w:t>
            </w:r>
            <w:r>
              <w:rPr>
                <w:rFonts w:ascii="微软雅黑" w:hAnsi="微软雅黑"/>
              </w:rPr>
              <w:t>Vo</w:t>
            </w:r>
            <w:r>
              <w:rPr>
                <w:rFonts w:hint="eastAsia" w:ascii="微软雅黑" w:hAnsi="微软雅黑"/>
              </w:rPr>
              <w:t>：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</w:t>
            </w:r>
            <w:r>
              <w:rPr>
                <w:rFonts w:hint="eastAsia"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'mouthTrade':'BigDecimal';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'subtitle':'String';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'commons':'String';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'disPrice':'BigDecimal';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'goodsClassIds':'String';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'standard':'String';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'code':'String';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'content':'String';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'storeNum':'BigDecimal';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'reviewDesc':'String';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'reviewStatues':'String';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'collNum':'BigDecimal';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'status':'String';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'startTime':'String';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'endTime':'String';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'onlineTime':'String';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'leaveTime':'String';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'brandIds':'String';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'weight':'BigDecimal';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'deliveWay':'String';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'isDisVerdorname':'String';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'isDisStandard':'String';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'isDisStore':'String';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'limitOrderNum':'BigDecimal';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'totalTrade':'BigDecimal';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'limitUserNum':'BigDecimal';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'orgPrice':'BigDecimal';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'type':'String';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'isshow':'String';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>'vendorSnm':'String';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'servicePhone':'String';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'venderIntro':'String';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'venderExplain':'String';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'filepath':'String';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}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},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/>
              </w:rPr>
              <w:t>ChnGoodsClass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：商品分类（返回的数据对象）。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 'ids':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主键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'mouthTrade':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月销量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'subtitle':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副标题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'commons':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描述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价格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'disPrice':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折扣价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'goodsClassIds':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商品分类ids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'standard':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规格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货号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'content':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展示内容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'storeNum':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库存数量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'reviewDesc':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审核原因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'reviewStatues':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状态（0 待提交申核  1 审核通过 2审核拒绝 3 已提交申核）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'collNum':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被收藏数量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'status':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商品表状态（0已删除，1 已上架 2 已下架）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'startTime':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开始时间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'endTime':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结束时间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'onlineTime':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上架时间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'leaveTime':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下架时间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'brandIds':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品牌ids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'weight':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重量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'deliveWay':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配送方式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'isDisVerdorname':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 xml:space="preserve"> （前台是否显示商户名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'isDisStandard':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 xml:space="preserve"> （前台是否显示规格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'isDisStore':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（前台是否显示库存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>'limitOrderNum':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每笔订单最大限购数量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检验人员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检验时间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'totalTrade':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总销量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'limitUserNum':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顾客限购数量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'orgPrice':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商品原价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'type':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类型（0 普通商品  1 团购商品）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'isshow':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前台是否显示 （0 不显示 1显示）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'vendorSnm':</w:t>
            </w:r>
            <w:r>
              <w:rPr>
                <w:rFonts w:hint="eastAsia" w:ascii="微软雅黑" w:hAnsi="微软雅黑" w:eastAsia="微软雅黑"/>
                <w:color w:val="000000"/>
              </w:rPr>
              <w:t>商户名称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'servicePhone':</w:t>
            </w:r>
            <w:r>
              <w:rPr>
                <w:rFonts w:hint="eastAsia" w:ascii="微软雅黑" w:hAnsi="微软雅黑" w:eastAsia="微软雅黑"/>
                <w:color w:val="000000"/>
              </w:rPr>
              <w:t>服务电话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'venderIntro':</w:t>
            </w:r>
            <w:r>
              <w:rPr>
                <w:rFonts w:hint="eastAsia" w:ascii="微软雅黑" w:hAnsi="微软雅黑" w:eastAsia="微软雅黑"/>
                <w:color w:val="000000"/>
              </w:rPr>
              <w:t>商户详情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'venderExplain':</w:t>
            </w:r>
            <w:r>
              <w:rPr>
                <w:rFonts w:hint="eastAsia" w:ascii="微软雅黑" w:hAnsi="微软雅黑" w:eastAsia="微软雅黑"/>
                <w:color w:val="000000"/>
              </w:rPr>
              <w:t>售后介绍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'filepath':</w:t>
            </w:r>
            <w:r>
              <w:rPr>
                <w:rFonts w:hint="eastAsia" w:ascii="微软雅黑" w:hAnsi="微软雅黑" w:eastAsia="微软雅黑"/>
                <w:color w:val="000000"/>
              </w:rPr>
              <w:t>商品文件路径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 xml:space="preserve">查询某类商品 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/goodsInfo/queryGoods</w:t>
      </w:r>
      <w:r>
        <w:rPr>
          <w:rFonts w:hint="eastAsia" w:ascii="微软雅黑" w:hAnsi="微软雅黑"/>
        </w:rPr>
        <w:t>info</w:t>
      </w:r>
      <w:r>
        <w:rPr>
          <w:rFonts w:ascii="微软雅黑" w:hAnsi="微软雅黑"/>
        </w:rPr>
        <w:t>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72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kern w:val="2"/>
                <w:sz w:val="28"/>
                <w:szCs w:val="28"/>
              </w:rPr>
              <w:t>商品信息</w:t>
            </w:r>
          </w:p>
        </w:tc>
        <w:tc>
          <w:tcPr>
            <w:tcW w:w="197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ChnGoodsinfo</w:t>
            </w:r>
          </w:p>
        </w:tc>
        <w:tc>
          <w:tcPr>
            <w:tcW w:w="4394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商品的关键字、商品的分类ids不能为空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134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13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"data":{ </w:t>
            </w:r>
            <w:r>
              <w:rPr>
                <w:rFonts w:ascii="微软雅黑" w:hAnsi="微软雅黑"/>
              </w:rPr>
              <w:t>ChnGoods</w:t>
            </w:r>
            <w:r>
              <w:rPr>
                <w:rFonts w:hint="eastAsia" w:ascii="微软雅黑" w:hAnsi="微软雅黑"/>
              </w:rPr>
              <w:t>info</w:t>
            </w:r>
            <w:r>
              <w:rPr>
                <w:rFonts w:ascii="微软雅黑" w:hAnsi="微软雅黑"/>
              </w:rPr>
              <w:t>Vo</w:t>
            </w:r>
            <w:r>
              <w:rPr>
                <w:rFonts w:hint="eastAsia" w:ascii="微软雅黑" w:hAnsi="微软雅黑"/>
              </w:rPr>
              <w:t>s：[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 xml:space="preserve">    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</w:t>
            </w:r>
            <w:r>
              <w:rPr>
                <w:rFonts w:hint="eastAsia" w:ascii="微软雅黑" w:hAnsi="微软雅黑"/>
              </w:rPr>
              <w:t xml:space="preserve">      </w:t>
            </w:r>
            <w:r>
              <w:rPr>
                <w:rFonts w:ascii="微软雅黑" w:hAnsi="微软雅黑"/>
              </w:rPr>
              <w:t>'ids':'String';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'mouthTrade':'BigDecimal';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'subtitle':'String';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'commons':'String';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'disPrice':'BigDecimal';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'goodsClassIds':'String';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'standard':'String';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'code':'String';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'content':'String';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'storeNum':'BigDecimal';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'reviewDesc':'String';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'reviewStatues':'String';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'createTime':'String';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'updateTime':'String';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'collNum':'BigDecimal';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'status':'String';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'startTime':'String';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'endTime':'String';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'onlineTime':'String';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'leaveTime':'String';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'brandIds':'String';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'weight':'BigDecimal';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'deliveWay':'String';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'isDisVerdorname':'String';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'isDisStandard':'String';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'isDisStore':'String';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'limitOrderNum':'BigDecimal';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'reviewBy':'String';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'reviewTime':'String';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'totalTrade':'BigDecimal';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'limitUserNum':'BigDecimal';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'orgPrice':'BigDecimal';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'type':'String';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'isshow':'String';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>'vendorSnm':'String';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'servicePhone':'String';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'venderIntro':'String';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'venderExplain':'String';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'filepath':'String';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}</w:t>
            </w:r>
            <w:r>
              <w:rPr>
                <w:rFonts w:hint="eastAsia" w:ascii="微软雅黑" w:hAnsi="微软雅黑"/>
              </w:rPr>
              <w:t>,</w:t>
            </w:r>
            <w:r>
              <w:rPr>
                <w:rFonts w:ascii="微软雅黑" w:hAnsi="微软雅黑"/>
              </w:rPr>
              <w:t>……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]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/>
              </w:rPr>
              <w:t>ChnGoodsClass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：商品分类（返回的数据对象）。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 'ids':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主键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'mouthTrade':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月销量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'subtitle':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副标题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'commons':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描述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价格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'disPrice':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折扣价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'goodsClassIds':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商品分类ids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'standard':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规格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货号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'content':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展示内容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'storeNum':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库存数量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'reviewDesc':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审核原因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'reviewStatues':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状态（0 待提交申核  1 审核通过 2审核拒绝 3 已提交申核）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'createTime':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创建时间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'updateTime':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更新时间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'collNum':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被收藏数量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'status':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商品表状态（0已删除，1 已上架 2 已下架）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'startTime':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开始时间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'endTime':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结束时间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'onlineTime':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上架时间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'leaveTime':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下架时间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'brandIds':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品牌ids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'weight':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重量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'deliveWay':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配送方式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'isDisVerdorname':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 xml:space="preserve"> （前台是否显示商户名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'isDisStandard':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 xml:space="preserve"> （前台是否显示规格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'isDisStore':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（前台是否显示库存 0 否 1是）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>'limitOrderNum':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每笔订单最大限购数量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'reviewBy':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检验人员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'reviewTime':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检验时间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'totalTrade':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总销量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'limitUserNum':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顾客限购数量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'orgPrice':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商品原价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'type':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类型（0 普通商品  1 团购商品）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'isshow':</w:t>
            </w:r>
            <w:r>
              <w:rPr>
                <w:rFonts w:hint="eastAsia"/>
              </w:rPr>
              <w:t xml:space="preserve">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前台是否显示 （0 不显示 1显示）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'vendorSnm':</w:t>
            </w:r>
            <w:r>
              <w:rPr>
                <w:rFonts w:hint="eastAsia" w:ascii="微软雅黑" w:hAnsi="微软雅黑" w:eastAsia="微软雅黑"/>
                <w:color w:val="000000"/>
              </w:rPr>
              <w:t>商户名称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'servicePhone':</w:t>
            </w:r>
            <w:r>
              <w:rPr>
                <w:rFonts w:hint="eastAsia" w:ascii="微软雅黑" w:hAnsi="微软雅黑" w:eastAsia="微软雅黑"/>
                <w:color w:val="000000"/>
              </w:rPr>
              <w:t>服务电话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'venderIntro':</w:t>
            </w:r>
            <w:r>
              <w:rPr>
                <w:rFonts w:hint="eastAsia" w:ascii="微软雅黑" w:hAnsi="微软雅黑" w:eastAsia="微软雅黑"/>
                <w:color w:val="000000"/>
              </w:rPr>
              <w:t>商户详情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'venderExplain':</w:t>
            </w:r>
            <w:r>
              <w:rPr>
                <w:rFonts w:hint="eastAsia" w:ascii="微软雅黑" w:hAnsi="微软雅黑" w:eastAsia="微软雅黑"/>
                <w:color w:val="000000"/>
              </w:rPr>
              <w:t>售后介绍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  'filepath':</w:t>
            </w:r>
            <w:r>
              <w:rPr>
                <w:rFonts w:hint="eastAsia" w:ascii="微软雅黑" w:hAnsi="微软雅黑" w:eastAsia="微软雅黑"/>
                <w:color w:val="000000"/>
              </w:rPr>
              <w:t>商品文件路径</w:t>
            </w:r>
            <w:r>
              <w:rPr>
                <w:rFonts w:ascii="微软雅黑" w:hAnsi="微软雅黑" w:eastAsia="微软雅黑"/>
                <w:color w:val="00000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二、用户订单相关接口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 xml:space="preserve">订单列表页面 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/order/list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72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</w:t>
            </w:r>
            <w:r>
              <w:rPr>
                <w:rFonts w:ascii="微软雅黑" w:hAnsi="微软雅黑"/>
              </w:rPr>
              <w:t>userId</w:t>
            </w:r>
          </w:p>
        </w:tc>
        <w:tc>
          <w:tcPr>
            <w:tcW w:w="197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tring</w:t>
            </w:r>
          </w:p>
        </w:tc>
        <w:tc>
          <w:tcPr>
            <w:tcW w:w="4394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用户的</w:t>
            </w:r>
            <w:r>
              <w:rPr>
                <w:rFonts w:ascii="微软雅黑" w:hAnsi="微软雅黑" w:cs="宋体"/>
                <w:color w:val="333333"/>
                <w:szCs w:val="21"/>
              </w:rPr>
              <w:t>userId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134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13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"data":{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"unpaidOrder": 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{</w:t>
            </w:r>
            <w:r>
              <w:rPr>
                <w:rStyle w:val="25"/>
                <w:rFonts w:ascii="微软雅黑" w:hAnsi="微软雅黑"/>
                <w:color w:val="000000"/>
              </w:rPr>
              <w:t xml:space="preserve"> PyBigGoodsorder</w:t>
            </w:r>
            <w:r>
              <w:rPr>
                <w:rStyle w:val="25"/>
                <w:rFonts w:hint="eastAsia" w:ascii="微软雅黑" w:hAnsi="微软雅黑"/>
                <w:color w:val="000000"/>
              </w:rPr>
              <w:t>：{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"ids": "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"transactionid":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>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"orderDate":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>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"orderRealAmt": “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”,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"discount":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"orderTotalAmt":'BigDecimal',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"goodsTotalAmt":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"payStatus":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"checkingStatus":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"checkDate":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"checkBatchNo": “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"wxFee": ‘'BigDecimal'’,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"isTicket":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"invoiceType":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"invoiceTitle":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"invoiceAddress":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"pyChildGoodsorders": 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"ids":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"mainorderIds":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"goodsids":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"goodsNum":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"goodsName":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"goodsPrice":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"discount": 'BigDecimal',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"orderRealAmt":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"isevaluate":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"orderRevoke":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"orderAmt":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"orderDate":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"venderRemark":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"orderType":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"orderRealAmtOld":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"freight":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"goodsTitle": " String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"filepath": </w:t>
            </w:r>
            <w:r>
              <w:rPr>
                <w:rFonts w:hint="eastAsia" w:ascii="微软雅黑" w:hAnsi="微软雅黑"/>
              </w:rPr>
              <w:t>String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},…….]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},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"pyMainGoodsorders": 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"bigorderId":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"vendorIds":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"userIds":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"contPostcode":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"contAddress":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"contMobile":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"contPhone":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"contProvince":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"contCity": " String",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"contDistrict":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"contStreet":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"deliveryDate":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"deliveryWay":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"buyersMessage":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"isevaluate":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"discount":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"orderTotalAmt":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"payway":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"transactionid":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"isTicket":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"expressCompanyId":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"expressName":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"expressId":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"sendouttime":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vendor</w:t>
            </w:r>
            <w:r>
              <w:rPr>
                <w:rFonts w:ascii="微软雅黑" w:hAnsi="微软雅黑"/>
              </w:rPr>
              <w:t xml:space="preserve">Snm":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>},……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]</w:t>
            </w:r>
            <w:r>
              <w:rPr>
                <w:rFonts w:hint="eastAsia" w:ascii="微软雅黑" w:hAnsi="微软雅黑"/>
              </w:rPr>
              <w:t xml:space="preserve">    }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]…….,   </w:t>
            </w:r>
            <w:r>
              <w:rPr>
                <w:rFonts w:hint="eastAsia" w:ascii="微软雅黑" w:hAnsi="微软雅黑"/>
              </w:rPr>
              <w:t>}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以用户一次下单的生成的三种订单（大订单，主订单，子订单）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大订单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(PyBigGoodsorder)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 xml:space="preserve">： 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"ids": 主键,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"transactionid": 订单流水号,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"orderDate":  订单时间,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"orderRealAmt":实付价格,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"discount": '折扣',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"orderTotalAmt":'主订单折扣后的总价',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"goodsTotalAmt": '所有商品原价',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"status": 0 无效 1 有效 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"payway": 支付方式（1 微信，2 支付宝，3银联支付）,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"payStatus": " 0 未支付 1 已支付  2 已取消",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"wxFee": ‘'微信手续费'’,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"payTime": 支付时间,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"isTicket": 是否开票,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"invoiceType": 发票类型 0不开具发票 1个人 2公司,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"invoiceTitle": 发票抬头,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"invoiceAddress": 发票寄送地址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主订单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(PyMainGoodsorder)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：主要存储商品的商户信息，订单的配送地址。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"ids": </w:t>
            </w:r>
            <w:r>
              <w:rPr>
                <w:rFonts w:hint="eastAsia" w:ascii="微软雅黑" w:hAnsi="微软雅黑"/>
              </w:rPr>
              <w:t>主键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"bigorderId": </w:t>
            </w:r>
            <w:r>
              <w:rPr>
                <w:rFonts w:hint="eastAsia" w:ascii="微软雅黑" w:hAnsi="微软雅黑"/>
              </w:rPr>
              <w:t>大订单流水号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"vendorIds": </w:t>
            </w:r>
            <w:r>
              <w:rPr>
                <w:rFonts w:hint="eastAsia" w:ascii="微软雅黑" w:hAnsi="微软雅黑"/>
              </w:rPr>
              <w:t>商户号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"contPostcode": </w:t>
            </w:r>
            <w:r>
              <w:rPr>
                <w:rFonts w:hint="eastAsia" w:ascii="微软雅黑" w:hAnsi="微软雅黑"/>
              </w:rPr>
              <w:t>邮编号码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"contAddress": </w:t>
            </w:r>
            <w:r>
              <w:rPr>
                <w:rFonts w:hint="eastAsia" w:ascii="微软雅黑" w:hAnsi="微软雅黑"/>
              </w:rPr>
              <w:t>地址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"contMobile": </w:t>
            </w:r>
            <w:r>
              <w:rPr>
                <w:rFonts w:hint="eastAsia" w:ascii="微软雅黑" w:hAnsi="微软雅黑"/>
              </w:rPr>
              <w:t>电话号码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"contPhone": "</w:t>
            </w:r>
            <w:r>
              <w:rPr>
                <w:rFonts w:hint="eastAsia" w:ascii="微软雅黑" w:hAnsi="微软雅黑"/>
              </w:rPr>
              <w:t xml:space="preserve"> 手机号码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"contProvince": </w:t>
            </w:r>
            <w:r>
              <w:rPr>
                <w:rFonts w:hint="eastAsia" w:ascii="微软雅黑" w:hAnsi="微软雅黑"/>
              </w:rPr>
              <w:t>省份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"contCity": 城市,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"contDistrict": </w:t>
            </w:r>
            <w:r>
              <w:rPr>
                <w:rFonts w:hint="eastAsia" w:ascii="微软雅黑" w:hAnsi="微软雅黑"/>
              </w:rPr>
              <w:t>区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"contStreet": "</w:t>
            </w:r>
            <w:r>
              <w:rPr>
                <w:rFonts w:hint="eastAsia" w:ascii="微软雅黑" w:hAnsi="微软雅黑"/>
              </w:rPr>
              <w:t xml:space="preserve"> 街道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"deliveryTime": </w:t>
            </w:r>
            <w:r>
              <w:rPr>
                <w:rFonts w:hint="eastAsia" w:ascii="微软雅黑" w:hAnsi="微软雅黑"/>
              </w:rPr>
              <w:t>配送时间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"deliveryDate": </w:t>
            </w:r>
            <w:r>
              <w:rPr>
                <w:rFonts w:hint="eastAsia" w:ascii="微软雅黑" w:hAnsi="微软雅黑"/>
              </w:rPr>
              <w:t>配送日期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"deliveryWay": </w:t>
            </w:r>
            <w:r>
              <w:rPr>
                <w:rFonts w:hint="eastAsia" w:ascii="微软雅黑" w:hAnsi="微软雅黑"/>
              </w:rPr>
              <w:t>配送方式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"buyersMessage": </w:t>
            </w:r>
            <w:r>
              <w:rPr>
                <w:rFonts w:hint="eastAsia" w:ascii="微软雅黑" w:hAnsi="微软雅黑"/>
              </w:rPr>
              <w:t>留言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"orderTime": </w:t>
            </w:r>
            <w:r>
              <w:rPr>
                <w:rFonts w:hint="eastAsia" w:ascii="微软雅黑" w:hAnsi="微软雅黑"/>
              </w:rPr>
              <w:t>订单时间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"isevaluate": </w:t>
            </w:r>
            <w:r>
              <w:rPr>
                <w:rFonts w:hint="eastAsia" w:ascii="微软雅黑" w:hAnsi="微软雅黑"/>
              </w:rPr>
              <w:t>0 未评价 1 已评价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"discount": </w:t>
            </w:r>
            <w:r>
              <w:rPr>
                <w:rFonts w:hint="eastAsia" w:ascii="微软雅黑" w:hAnsi="微软雅黑"/>
              </w:rPr>
              <w:t>折扣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"orderTotalAmt": </w:t>
            </w:r>
            <w:r>
              <w:rPr>
                <w:rFonts w:hint="eastAsia" w:ascii="微软雅黑" w:hAnsi="微软雅黑"/>
              </w:rPr>
              <w:t>订单总价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"orderAmt": </w:t>
            </w:r>
            <w:r>
              <w:rPr>
                <w:rFonts w:hint="eastAsia" w:ascii="微软雅黑" w:hAnsi="微软雅黑"/>
              </w:rPr>
              <w:t>订单实付金额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"payStatus":</w:t>
            </w:r>
            <w:r>
              <w:rPr>
                <w:rFonts w:hint="eastAsia" w:ascii="微软雅黑" w:hAnsi="微软雅黑"/>
              </w:rPr>
              <w:t>支付状态（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0 未支付 1 已支付  2 取消）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订单状态（0 已删除  1 未发货 2 已发货 3 已收货）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"payway": </w:t>
            </w:r>
            <w:r>
              <w:rPr>
                <w:rFonts w:hint="eastAsia" w:ascii="微软雅黑" w:hAnsi="微软雅黑"/>
              </w:rPr>
              <w:t>支付方式（</w:t>
            </w:r>
            <w:r>
              <w:rPr>
                <w:rStyle w:val="25"/>
                <w:rFonts w:hint="eastAsia" w:ascii="微软雅黑" w:hAnsi="微软雅黑"/>
                <w:color w:val="000000"/>
              </w:rPr>
              <w:t>1 微信，2 支付宝，3银联支付）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"transactionid": </w:t>
            </w:r>
            <w:r>
              <w:rPr>
                <w:rFonts w:hint="eastAsia" w:ascii="微软雅黑" w:hAnsi="微软雅黑"/>
              </w:rPr>
              <w:t>流水号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"payTime": </w:t>
            </w:r>
            <w:r>
              <w:rPr>
                <w:rFonts w:hint="eastAsia" w:ascii="微软雅黑" w:hAnsi="微软雅黑"/>
              </w:rPr>
              <w:t>支付时间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"isTicket": </w:t>
            </w:r>
            <w:r>
              <w:rPr>
                <w:rFonts w:hint="eastAsia" w:ascii="微软雅黑" w:hAnsi="微软雅黑"/>
              </w:rPr>
              <w:t>是否开票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"expressCompanyId": </w:t>
            </w:r>
            <w:r>
              <w:rPr>
                <w:rFonts w:hint="eastAsia" w:ascii="微软雅黑" w:hAnsi="微软雅黑"/>
              </w:rPr>
              <w:t>快递公司id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"expressName": </w:t>
            </w:r>
            <w:r>
              <w:rPr>
                <w:rFonts w:hint="eastAsia" w:ascii="微软雅黑" w:hAnsi="微软雅黑"/>
              </w:rPr>
              <w:t>快递公司名称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"expressId": </w:t>
            </w:r>
            <w:r>
              <w:rPr>
                <w:rFonts w:hint="eastAsia" w:ascii="微软雅黑" w:hAnsi="微软雅黑"/>
              </w:rPr>
              <w:t>快递单号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"sendouttime": </w:t>
            </w:r>
            <w:r>
              <w:rPr>
                <w:rFonts w:hint="eastAsia" w:ascii="微软雅黑" w:hAnsi="微软雅黑"/>
              </w:rPr>
              <w:t>发货时间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vendor</w:t>
            </w:r>
            <w:r>
              <w:rPr>
                <w:rFonts w:ascii="微软雅黑" w:hAnsi="微软雅黑"/>
              </w:rPr>
              <w:t xml:space="preserve">Snm": </w:t>
            </w:r>
            <w:r>
              <w:rPr>
                <w:rFonts w:hint="eastAsia" w:ascii="微软雅黑" w:hAnsi="微软雅黑"/>
              </w:rPr>
              <w:t>商家名称</w:t>
            </w:r>
            <w:r>
              <w:rPr>
                <w:rFonts w:ascii="微软雅黑" w:hAnsi="微软雅黑"/>
              </w:rPr>
              <w:t>,</w:t>
            </w:r>
          </w:p>
          <w:p>
            <w:pPr>
              <w:pStyle w:val="11"/>
              <w:rPr>
                <w:rStyle w:val="25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子订单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(PyChildGoodsorder)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：主要存储商品相关信息。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"ids": </w:t>
            </w:r>
            <w:r>
              <w:rPr>
                <w:rFonts w:hint="eastAsia" w:ascii="微软雅黑" w:hAnsi="微软雅黑"/>
              </w:rPr>
              <w:t>主键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"mainorderIds": </w:t>
            </w:r>
            <w:r>
              <w:rPr>
                <w:rFonts w:hint="eastAsia" w:ascii="微软雅黑" w:hAnsi="微软雅黑"/>
              </w:rPr>
              <w:t>对应的主订单号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"goodsids": </w:t>
            </w:r>
            <w:r>
              <w:rPr>
                <w:rFonts w:hint="eastAsia" w:ascii="微软雅黑" w:hAnsi="微软雅黑"/>
              </w:rPr>
              <w:t>商品ids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"orderStatus": </w:t>
            </w:r>
            <w:r>
              <w:rPr>
                <w:rFonts w:hint="eastAsia" w:ascii="微软雅黑" w:hAnsi="微软雅黑"/>
              </w:rPr>
              <w:t>订单状态（0退货，1部分退货）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"goodsNum": </w:t>
            </w:r>
            <w:r>
              <w:rPr>
                <w:rFonts w:hint="eastAsia" w:ascii="微软雅黑" w:hAnsi="微软雅黑"/>
              </w:rPr>
              <w:t>商品数量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"goodsName": </w:t>
            </w:r>
            <w:r>
              <w:rPr>
                <w:rFonts w:hint="eastAsia" w:ascii="微软雅黑" w:hAnsi="微软雅黑"/>
              </w:rPr>
              <w:t>商品名称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"goodsPrice": </w:t>
            </w:r>
            <w:r>
              <w:rPr>
                <w:rFonts w:hint="eastAsia" w:ascii="微软雅黑" w:hAnsi="微软雅黑"/>
              </w:rPr>
              <w:t>商品价格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"discount": </w:t>
            </w:r>
            <w:r>
              <w:rPr>
                <w:rFonts w:hint="eastAsia" w:ascii="微软雅黑" w:hAnsi="微软雅黑"/>
              </w:rPr>
              <w:t>折扣价格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 xml:space="preserve">"orderRealAmt": </w:t>
            </w:r>
            <w:r>
              <w:rPr>
                <w:rFonts w:hint="eastAsia" w:ascii="微软雅黑" w:hAnsi="微软雅黑"/>
              </w:rPr>
              <w:t>订单实际支付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"isevaluate": </w:t>
            </w:r>
            <w:r>
              <w:rPr>
                <w:rFonts w:hint="eastAsia" w:ascii="微软雅黑" w:hAnsi="微软雅黑"/>
              </w:rPr>
              <w:t>0 未评价 1 已评价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"orderRevoke": </w:t>
            </w:r>
            <w:r>
              <w:rPr>
                <w:rFonts w:hint="eastAsia" w:ascii="微软雅黑" w:hAnsi="微软雅黑"/>
              </w:rPr>
              <w:t>订单撤销时间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"orderAmt": </w:t>
            </w:r>
            <w:r>
              <w:rPr>
                <w:rFonts w:hint="eastAsia" w:ascii="微软雅黑" w:hAnsi="微软雅黑"/>
              </w:rPr>
              <w:t>订单金额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"orderDate": </w:t>
            </w:r>
            <w:r>
              <w:rPr>
                <w:rFonts w:hint="eastAsia" w:ascii="微软雅黑" w:hAnsi="微软雅黑"/>
              </w:rPr>
              <w:t>日期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"venderRemark": </w:t>
            </w:r>
            <w:r>
              <w:rPr>
                <w:rFonts w:hint="eastAsia" w:ascii="微软雅黑" w:hAnsi="微软雅黑"/>
              </w:rPr>
              <w:t>商家备注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"orderType": </w:t>
            </w:r>
            <w:r>
              <w:rPr>
                <w:rFonts w:hint="eastAsia" w:ascii="微软雅黑" w:hAnsi="微软雅黑"/>
              </w:rPr>
              <w:t>订单类型（1普通订单，2优惠券订单）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"orderRealAmtOld": </w:t>
            </w:r>
            <w:r>
              <w:rPr>
                <w:rFonts w:hint="eastAsia" w:ascii="微软雅黑" w:hAnsi="微软雅黑"/>
              </w:rPr>
              <w:t>订单原价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"freight": </w:t>
            </w:r>
            <w:r>
              <w:rPr>
                <w:rFonts w:hint="eastAsia" w:ascii="微软雅黑" w:hAnsi="微软雅黑"/>
              </w:rPr>
              <w:t>孕妇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"goodsTitle": 商品标题,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状态（1上架，0下架）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"filepath": </w:t>
            </w:r>
            <w:r>
              <w:rPr>
                <w:rFonts w:hint="eastAsia" w:ascii="微软雅黑" w:hAnsi="微软雅黑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4"/>
        </w:numPr>
      </w:pPr>
      <w:r>
        <w:rPr>
          <w:rFonts w:hint="eastAsia"/>
        </w:rPr>
        <w:t>删除未交易的订单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/order/del/big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8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大订单信息</w:t>
            </w:r>
          </w:p>
        </w:tc>
        <w:tc>
          <w:tcPr>
            <w:tcW w:w="2680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hint="eastAsia"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PyBigGoodsorder:</w:t>
            </w:r>
            <w:r>
              <w:rPr>
                <w:rFonts w:hint="eastAsia" w:ascii="Helvetica Neue" w:hAnsi="Helvetica Neue" w:cs="Helvetica Neue"/>
                <w:sz w:val="26"/>
                <w:szCs w:val="26"/>
              </w:rPr>
              <w:t>{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"ids": String,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"transactionid":String,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"userIds":"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String</w:t>
            </w:r>
            <w:r>
              <w:rPr>
                <w:rFonts w:ascii="微软雅黑" w:hAnsi="微软雅黑" w:cs="宋体"/>
                <w:color w:val="333333"/>
                <w:szCs w:val="21"/>
              </w:rPr>
              <w:t>"  }</w:t>
            </w:r>
          </w:p>
        </w:tc>
        <w:tc>
          <w:tcPr>
            <w:tcW w:w="3686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用户的</w:t>
            </w:r>
            <w:r>
              <w:rPr>
                <w:rFonts w:ascii="微软雅黑" w:hAnsi="微软雅黑" w:cs="宋体"/>
                <w:color w:val="333333"/>
                <w:szCs w:val="21"/>
              </w:rPr>
              <w:t>userIds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不能为空，大订单流水号</w:t>
            </w:r>
            <w:r>
              <w:rPr>
                <w:rFonts w:ascii="微软雅黑" w:hAnsi="微软雅黑"/>
              </w:rPr>
              <w:t>transactionid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不能为空，大订单ids不能为空。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>删除已交易完成的订单</w:t>
      </w:r>
    </w:p>
    <w:p>
      <w:pPr>
        <w:rPr>
          <w:b/>
        </w:rPr>
      </w:pPr>
      <w:r>
        <w:rPr>
          <w:rFonts w:hint="eastAsia"/>
          <w:b/>
        </w:rPr>
        <w:t>注意：请求到该接口的数据 底层代码默认做图片上传处理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/order/del/main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96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主订单信息</w:t>
            </w:r>
          </w:p>
        </w:tc>
        <w:tc>
          <w:tcPr>
            <w:tcW w:w="2964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hint="eastAsia"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PyMainGoodsorder:</w:t>
            </w:r>
            <w:r>
              <w:rPr>
                <w:rFonts w:hint="eastAsia" w:ascii="Helvetica Neue" w:hAnsi="Helvetica Neue" w:cs="Helvetica Neue"/>
                <w:sz w:val="26"/>
                <w:szCs w:val="26"/>
              </w:rPr>
              <w:t>{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"ids": String,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"transactionid": String,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"userIds":"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String</w:t>
            </w:r>
            <w:r>
              <w:rPr>
                <w:rFonts w:ascii="微软雅黑" w:hAnsi="微软雅黑" w:cs="宋体"/>
                <w:color w:val="333333"/>
                <w:szCs w:val="21"/>
              </w:rPr>
              <w:t>"  }</w:t>
            </w:r>
          </w:p>
        </w:tc>
        <w:tc>
          <w:tcPr>
            <w:tcW w:w="340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用户的</w:t>
            </w:r>
            <w:r>
              <w:rPr>
                <w:rFonts w:ascii="微软雅黑" w:hAnsi="微软雅黑" w:cs="宋体"/>
                <w:color w:val="333333"/>
                <w:szCs w:val="21"/>
              </w:rPr>
              <w:t>userIds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不能为空，主订单流水号</w:t>
            </w:r>
            <w:r>
              <w:rPr>
                <w:rFonts w:ascii="微软雅黑" w:hAnsi="微软雅黑"/>
              </w:rPr>
              <w:t>transactionid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不能为空，主订单ids不能为空。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pPr w:leftFromText="180" w:rightFromText="180" w:vertAnchor="text" w:horzAnchor="page" w:tblpX="1009" w:tblpY="143"/>
        <w:tblW w:w="9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>用户下单，订单生成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接口名称: /order/add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addressId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地址ID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orderNo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订单编号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userId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宋体" w:hAnsi="宋体" w:eastAsia="宋体" w:cs="宋体"/>
                <w:kern w:val="0"/>
                <w:szCs w:val="24"/>
              </w:rPr>
              <w:t>用户ID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默认当前登录用户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ins w:id="0" w:author="Administrator" w:date="2017-11-08T09:30:02Z"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1" w:author="Administrator" w:date="2017-11-08T09:30:02Z"/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orderRealAmt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2" w:author="Administrator" w:date="2017-11-08T09:30:02Z"/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订单金额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3" w:author="Administrator" w:date="2017-11-08T09:30:02Z"/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4" w:author="Administrator" w:date="2017-11-08T09:30:02Z"/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支付总金额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shopCart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购物车信息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List</w:t>
            </w:r>
          </w:p>
        </w:tc>
      </w:tr>
    </w:tbl>
    <w:p>
      <w:pPr>
        <w:rPr>
          <w:rFonts w:hint="eastAsia" w:ascii="微软雅黑" w:hAnsi="微软雅黑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shopCart 购物车  list 对象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vendorIds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商户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vendorSmn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商户名称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goodsInfoList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商品信息列表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List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goodsInfoList 商品信息列表   list对象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goodsNum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购买商品的数量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goodsPrice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商品价格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ins w:id="5" w:author="Administrator" w:date="2017-11-08T09:30:02Z"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6" w:author="Administrator" w:date="2017-11-08T09:30:02Z"/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goodsName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7" w:author="Administrator" w:date="2017-11-08T09:30:02Z"/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商品名称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8" w:author="Administrator" w:date="2017-11-08T09:30:02Z"/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ins w:id="9" w:author="Administrator" w:date="2017-11-08T09:30:02Z"/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商品标题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pPr w:leftFromText="180" w:rightFromText="180" w:vertAnchor="text" w:horzAnchor="page" w:tblpX="1009" w:tblpY="143"/>
        <w:tblW w:w="9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3.900010 该订单已提交过</w:t>
            </w:r>
            <w:r>
              <w:rPr>
                <w:rFonts w:hint="eastAsia" w:ascii="微软雅黑" w:hAnsi="微软雅黑"/>
                <w:szCs w:val="21"/>
              </w:rPr>
              <w:t>。</w:t>
            </w:r>
          </w:p>
          <w:p>
            <w:pPr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4.</w:t>
            </w:r>
            <w:r>
              <w:rPr>
                <w:rFonts w:hint="eastAsia" w:ascii="微软雅黑" w:hAnsi="微软雅黑"/>
                <w:szCs w:val="21"/>
              </w:rPr>
              <w:t>900011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szCs w:val="21"/>
              </w:rPr>
              <w:t>收件地址信息不能为空</w:t>
            </w:r>
            <w:r>
              <w:rPr>
                <w:rFonts w:hint="eastAsia" w:ascii="微软雅黑" w:hAnsi="微软雅黑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5.</w:t>
            </w:r>
            <w:r>
              <w:rPr>
                <w:rFonts w:hint="eastAsia" w:ascii="微软雅黑" w:hAnsi="微软雅黑"/>
                <w:szCs w:val="21"/>
              </w:rPr>
              <w:t>900012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szCs w:val="21"/>
              </w:rPr>
              <w:t>收件地址信息异常</w:t>
            </w:r>
            <w:r>
              <w:rPr>
                <w:rFonts w:hint="eastAsia" w:ascii="微软雅黑" w:hAnsi="微软雅黑"/>
                <w:szCs w:val="21"/>
                <w:lang w:eastAsia="zh-CN"/>
              </w:rPr>
              <w:t>。</w:t>
            </w:r>
          </w:p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6.</w:t>
            </w:r>
            <w:r>
              <w:rPr>
                <w:rFonts w:hint="eastAsia" w:ascii="微软雅黑" w:hAnsi="微软雅黑"/>
                <w:szCs w:val="21"/>
              </w:rPr>
              <w:t>900013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szCs w:val="21"/>
              </w:rPr>
              <w:t>商品信息异常</w:t>
            </w:r>
            <w:r>
              <w:rPr>
                <w:rFonts w:hint="eastAsia" w:ascii="微软雅黑" w:hAnsi="微软雅黑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1.该订单已提交过。</w:t>
            </w:r>
          </w:p>
          <w:p>
            <w:pPr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2.收件信息不能为空</w:t>
            </w:r>
          </w:p>
          <w:p>
            <w:pPr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3.</w:t>
            </w:r>
            <w:r>
              <w:rPr>
                <w:rFonts w:hint="eastAsia" w:ascii="微软雅黑" w:hAnsi="微软雅黑"/>
                <w:szCs w:val="21"/>
              </w:rPr>
              <w:t>收件地址信息异常</w:t>
            </w:r>
          </w:p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4.</w:t>
            </w:r>
            <w:r>
              <w:rPr>
                <w:rFonts w:hint="eastAsia" w:ascii="微软雅黑" w:hAnsi="微软雅黑"/>
                <w:szCs w:val="21"/>
              </w:rPr>
              <w:t>商品信息异常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>订单支付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/order/</w:t>
      </w:r>
      <w:r>
        <w:rPr>
          <w:rFonts w:hint="eastAsia" w:ascii="微软雅黑" w:hAnsi="微软雅黑"/>
        </w:rPr>
        <w:t>pay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96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大订单信息</w:t>
            </w:r>
          </w:p>
        </w:tc>
        <w:tc>
          <w:tcPr>
            <w:tcW w:w="2964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hint="eastAsia"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PyBigGoodsorder:</w:t>
            </w:r>
            <w:r>
              <w:rPr>
                <w:rFonts w:hint="eastAsia" w:ascii="Helvetica Neue" w:hAnsi="Helvetica Neue" w:cs="Helvetica Neue"/>
                <w:sz w:val="26"/>
                <w:szCs w:val="26"/>
              </w:rPr>
              <w:t>{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"ids": String,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"transactionid":String,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"userIds":"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String</w:t>
            </w:r>
            <w:r>
              <w:rPr>
                <w:rFonts w:ascii="微软雅黑" w:hAnsi="微软雅黑" w:cs="宋体"/>
                <w:color w:val="333333"/>
                <w:szCs w:val="21"/>
              </w:rPr>
              <w:t>"  }</w:t>
            </w:r>
          </w:p>
        </w:tc>
        <w:tc>
          <w:tcPr>
            <w:tcW w:w="340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用户的</w:t>
            </w:r>
            <w:r>
              <w:rPr>
                <w:rFonts w:ascii="微软雅黑" w:hAnsi="微软雅黑" w:cs="宋体"/>
                <w:color w:val="333333"/>
                <w:szCs w:val="21"/>
              </w:rPr>
              <w:t>userIds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不能为空，大订单流水号</w:t>
            </w:r>
            <w:r>
              <w:rPr>
                <w:rFonts w:ascii="微软雅黑" w:hAnsi="微软雅黑"/>
              </w:rPr>
              <w:t>transactionid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不能为空，大订单ids不能为空。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 xml:space="preserve">未支付的订单取消（关闭交易） 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/order/</w:t>
      </w:r>
      <w:r>
        <w:rPr>
          <w:rFonts w:hint="eastAsia" w:ascii="微软雅黑" w:hAnsi="微软雅黑"/>
        </w:rPr>
        <w:t>cancel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106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3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大订单信息</w:t>
            </w:r>
          </w:p>
        </w:tc>
        <w:tc>
          <w:tcPr>
            <w:tcW w:w="3106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hint="eastAsia"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PyBigGoodsorder:</w:t>
            </w:r>
            <w:r>
              <w:rPr>
                <w:rFonts w:hint="eastAsia" w:ascii="Helvetica Neue" w:hAnsi="Helvetica Neue" w:cs="Helvetica Neue"/>
                <w:sz w:val="26"/>
                <w:szCs w:val="26"/>
              </w:rPr>
              <w:t>{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"ids": String,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"transactionid":String,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"userIds":"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String</w:t>
            </w:r>
            <w:r>
              <w:rPr>
                <w:rFonts w:ascii="微软雅黑" w:hAnsi="微软雅黑" w:cs="宋体"/>
                <w:color w:val="333333"/>
                <w:szCs w:val="21"/>
              </w:rPr>
              <w:t>"  }</w:t>
            </w:r>
          </w:p>
        </w:tc>
        <w:tc>
          <w:tcPr>
            <w:tcW w:w="3260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用户的</w:t>
            </w:r>
            <w:r>
              <w:rPr>
                <w:rFonts w:ascii="微软雅黑" w:hAnsi="微软雅黑" w:cs="宋体"/>
                <w:color w:val="333333"/>
                <w:szCs w:val="21"/>
              </w:rPr>
              <w:t>userIds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不能为空，大订单流水号</w:t>
            </w:r>
            <w:r>
              <w:rPr>
                <w:rFonts w:ascii="微软雅黑" w:hAnsi="微软雅黑"/>
              </w:rPr>
              <w:t>transactionid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不能为空，大订单ids不能为空。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查询用户已付款的订单信息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接口名称: /order/main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82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主订单信息</w:t>
            </w:r>
          </w:p>
        </w:tc>
        <w:tc>
          <w:tcPr>
            <w:tcW w:w="2822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hint="eastAsia"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PyMainGoodsrder:</w:t>
            </w:r>
            <w:r>
              <w:rPr>
                <w:rFonts w:hint="eastAsia" w:ascii="Helvetica Neue" w:hAnsi="Helvetica Neue" w:cs="Helvetica Neue"/>
                <w:sz w:val="26"/>
                <w:szCs w:val="26"/>
              </w:rPr>
              <w:t>{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"pageNumber": Intger,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"pageSize": Intger,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snapToGrid/>
              <w:spacing w:after="0" w:line="380" w:lineRule="exac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"userIds": "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String</w:t>
            </w:r>
            <w:r>
              <w:rPr>
                <w:rFonts w:ascii="微软雅黑" w:hAnsi="微软雅黑" w:cs="宋体"/>
                <w:color w:val="333333"/>
                <w:szCs w:val="21"/>
              </w:rPr>
              <w:t>"  }</w:t>
            </w:r>
          </w:p>
        </w:tc>
        <w:tc>
          <w:tcPr>
            <w:tcW w:w="3544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用户的</w:t>
            </w:r>
            <w:r>
              <w:rPr>
                <w:rFonts w:ascii="微软雅黑" w:hAnsi="微软雅黑" w:cs="宋体"/>
                <w:color w:val="333333"/>
                <w:szCs w:val="21"/>
              </w:rPr>
              <w:t>userId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不能为空，分页信息不能为空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134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13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"data":{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"pyMainGoodsorders": 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"bigorderId":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"vendorIds":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"userIds":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"contPostcode":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"contAddress":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"contMobile":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"contPhone":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"contProvince":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"contCity": " String",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"contDistrict":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"contStreet":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"deliveryDate":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"deliveryWay":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"buyersMessage":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"isevaluate":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"discount":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"orderTotalAmt":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"payway":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"transactionid":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"isTicket":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"expressCompanyId":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"expressName":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"expressId":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"sendouttime":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vendor</w:t>
            </w:r>
            <w:r>
              <w:rPr>
                <w:rFonts w:ascii="微软雅黑" w:hAnsi="微软雅黑"/>
              </w:rPr>
              <w:t xml:space="preserve">Snm":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"pyChildGoodsorders": [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"ids":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"mainorderIds":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"goodsids":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"goodsNum":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"goodsName":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"goodsPrice":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"discount": 'BigDecimal',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"orderRealAmt":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"isevaluate":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"orderRevoke":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"orderAmt":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"orderDate": "</w:t>
            </w:r>
            <w:r>
              <w:rPr>
                <w:rFonts w:hint="eastAsia" w:ascii="微软雅黑" w:hAnsi="微软雅黑"/>
              </w:rPr>
              <w:t xml:space="preserve"> String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"venderRemark":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"orderType":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"orderRealAmtOld":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"freight": 'BigDecimal',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"goodsTitle": " String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String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"filepath": </w:t>
            </w:r>
            <w:r>
              <w:rPr>
                <w:rFonts w:hint="eastAsia" w:ascii="微软雅黑" w:hAnsi="微软雅黑"/>
              </w:rPr>
              <w:t>String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       },…….]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 </w:t>
            </w:r>
            <w:r>
              <w:rPr>
                <w:rFonts w:hint="eastAsia" w:ascii="微软雅黑" w:hAnsi="微软雅黑"/>
              </w:rPr>
              <w:t xml:space="preserve">                  </w:t>
            </w:r>
            <w:r>
              <w:rPr>
                <w:rFonts w:ascii="微软雅黑" w:hAnsi="微软雅黑"/>
              </w:rPr>
              <w:t>}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                     </w:t>
            </w:r>
            <w:r>
              <w:rPr>
                <w:rFonts w:ascii="微软雅黑" w:hAnsi="微软雅黑"/>
              </w:rPr>
              <w:t>},……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]</w:t>
            </w:r>
            <w:r>
              <w:rPr>
                <w:rFonts w:hint="eastAsia" w:ascii="微软雅黑" w:hAnsi="微软雅黑"/>
              </w:rPr>
              <w:t xml:space="preserve">   </w:t>
            </w:r>
          </w:p>
          <w:p>
            <w:pPr>
              <w:adjustRightInd/>
              <w:snapToGrid/>
              <w:spacing w:after="0"/>
              <w:ind w:firstLine="234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  <w:r>
              <w:rPr>
                <w:rFonts w:hint="eastAsia" w:ascii="微软雅黑" w:hAnsi="微软雅黑"/>
              </w:rPr>
              <w:t>，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"url": "string"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}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对象属性值：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Style w:val="25"/>
                <w:rFonts w:ascii="微软雅黑" w:hAnsi="微软雅黑" w:eastAsia="微软雅黑"/>
                <w:color w:val="000000"/>
              </w:rPr>
              <w:t xml:space="preserve">  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主订单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(PyMainGoodsorder)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：主要存储商品的商户信息，订单的配送地址。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"ids": </w:t>
            </w:r>
            <w:r>
              <w:rPr>
                <w:rFonts w:hint="eastAsia" w:ascii="微软雅黑" w:hAnsi="微软雅黑"/>
              </w:rPr>
              <w:t>主键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"bigorderId": </w:t>
            </w:r>
            <w:r>
              <w:rPr>
                <w:rFonts w:hint="eastAsia" w:ascii="微软雅黑" w:hAnsi="微软雅黑"/>
              </w:rPr>
              <w:t>大订单流水号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"vendorIds": </w:t>
            </w:r>
            <w:r>
              <w:rPr>
                <w:rFonts w:hint="eastAsia" w:ascii="微软雅黑" w:hAnsi="微软雅黑"/>
              </w:rPr>
              <w:t>商户号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"contPostcode": </w:t>
            </w:r>
            <w:r>
              <w:rPr>
                <w:rFonts w:hint="eastAsia" w:ascii="微软雅黑" w:hAnsi="微软雅黑"/>
              </w:rPr>
              <w:t>邮编号码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"contAddress": </w:t>
            </w:r>
            <w:r>
              <w:rPr>
                <w:rFonts w:hint="eastAsia" w:ascii="微软雅黑" w:hAnsi="微软雅黑"/>
              </w:rPr>
              <w:t>地址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"contMobile": </w:t>
            </w:r>
            <w:r>
              <w:rPr>
                <w:rFonts w:hint="eastAsia" w:ascii="微软雅黑" w:hAnsi="微软雅黑"/>
              </w:rPr>
              <w:t>电话号码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"contPhone": "</w:t>
            </w:r>
            <w:r>
              <w:rPr>
                <w:rFonts w:hint="eastAsia" w:ascii="微软雅黑" w:hAnsi="微软雅黑"/>
              </w:rPr>
              <w:t xml:space="preserve"> 手机号码</w:t>
            </w:r>
            <w:r>
              <w:rPr>
                <w:rFonts w:ascii="微软雅黑" w:hAnsi="微软雅黑"/>
              </w:rPr>
              <w:t xml:space="preserve"> ",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"contProvince": </w:t>
            </w:r>
            <w:r>
              <w:rPr>
                <w:rFonts w:hint="eastAsia" w:ascii="微软雅黑" w:hAnsi="微软雅黑"/>
              </w:rPr>
              <w:t>省份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"contCity": 城市,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"contDistrict": </w:t>
            </w:r>
            <w:r>
              <w:rPr>
                <w:rFonts w:hint="eastAsia" w:ascii="微软雅黑" w:hAnsi="微软雅黑"/>
              </w:rPr>
              <w:t>区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"contStreet": "</w:t>
            </w:r>
            <w:r>
              <w:rPr>
                <w:rFonts w:hint="eastAsia" w:ascii="微软雅黑" w:hAnsi="微软雅黑"/>
              </w:rPr>
              <w:t xml:space="preserve"> 街道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"deliveryTime": </w:t>
            </w:r>
            <w:r>
              <w:rPr>
                <w:rFonts w:hint="eastAsia" w:ascii="微软雅黑" w:hAnsi="微软雅黑"/>
              </w:rPr>
              <w:t>配送时间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"deliveryDate": </w:t>
            </w:r>
            <w:r>
              <w:rPr>
                <w:rFonts w:hint="eastAsia" w:ascii="微软雅黑" w:hAnsi="微软雅黑"/>
              </w:rPr>
              <w:t>配送日期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"deliveryWay": </w:t>
            </w:r>
            <w:r>
              <w:rPr>
                <w:rFonts w:hint="eastAsia" w:ascii="微软雅黑" w:hAnsi="微软雅黑"/>
              </w:rPr>
              <w:t>配送方式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"buyersMessage": </w:t>
            </w:r>
            <w:r>
              <w:rPr>
                <w:rFonts w:hint="eastAsia" w:ascii="微软雅黑" w:hAnsi="微软雅黑"/>
              </w:rPr>
              <w:t>留言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"orderTime": </w:t>
            </w:r>
            <w:r>
              <w:rPr>
                <w:rFonts w:hint="eastAsia" w:ascii="微软雅黑" w:hAnsi="微软雅黑"/>
              </w:rPr>
              <w:t>订单时间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"isevaluate": </w:t>
            </w:r>
            <w:r>
              <w:rPr>
                <w:rFonts w:hint="eastAsia" w:ascii="微软雅黑" w:hAnsi="微软雅黑"/>
              </w:rPr>
              <w:t>0 未评价 1 已评价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"discount": </w:t>
            </w:r>
            <w:r>
              <w:rPr>
                <w:rFonts w:hint="eastAsia" w:ascii="微软雅黑" w:hAnsi="微软雅黑"/>
              </w:rPr>
              <w:t>折扣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"orderTotalAmt": </w:t>
            </w:r>
            <w:r>
              <w:rPr>
                <w:rFonts w:hint="eastAsia" w:ascii="微软雅黑" w:hAnsi="微软雅黑"/>
              </w:rPr>
              <w:t>订单总价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"orderAmt": </w:t>
            </w:r>
            <w:r>
              <w:rPr>
                <w:rFonts w:hint="eastAsia" w:ascii="微软雅黑" w:hAnsi="微软雅黑"/>
              </w:rPr>
              <w:t>订单实付金额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"payStatus":</w:t>
            </w:r>
            <w:r>
              <w:rPr>
                <w:rFonts w:hint="eastAsia" w:ascii="微软雅黑" w:hAnsi="微软雅黑"/>
              </w:rPr>
              <w:t>支付状态（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hint="eastAsia" w:ascii="微软雅黑" w:hAnsi="微软雅黑"/>
              </w:rPr>
              <w:t>0 未支付 1 已支付  2 取消）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订单状态（0 已删除  1 未发货 2 已发货 3 已收货）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"payway": </w:t>
            </w:r>
            <w:r>
              <w:rPr>
                <w:rFonts w:hint="eastAsia" w:ascii="微软雅黑" w:hAnsi="微软雅黑"/>
              </w:rPr>
              <w:t>支付方式（</w:t>
            </w:r>
            <w:r>
              <w:rPr>
                <w:rStyle w:val="25"/>
                <w:rFonts w:hint="eastAsia" w:ascii="微软雅黑" w:hAnsi="微软雅黑"/>
                <w:color w:val="000000"/>
              </w:rPr>
              <w:t>1 微信，2 支付宝，3银联支付）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"transactionid": </w:t>
            </w:r>
            <w:r>
              <w:rPr>
                <w:rFonts w:hint="eastAsia" w:ascii="微软雅黑" w:hAnsi="微软雅黑"/>
              </w:rPr>
              <w:t>流水号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"payTime": </w:t>
            </w:r>
            <w:r>
              <w:rPr>
                <w:rFonts w:hint="eastAsia" w:ascii="微软雅黑" w:hAnsi="微软雅黑"/>
              </w:rPr>
              <w:t>支付时间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"isTicket": </w:t>
            </w:r>
            <w:r>
              <w:rPr>
                <w:rFonts w:hint="eastAsia" w:ascii="微软雅黑" w:hAnsi="微软雅黑"/>
              </w:rPr>
              <w:t>是否开票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"expressCompanyId": </w:t>
            </w:r>
            <w:r>
              <w:rPr>
                <w:rFonts w:hint="eastAsia" w:ascii="微软雅黑" w:hAnsi="微软雅黑"/>
              </w:rPr>
              <w:t>快递公司id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"expressName": </w:t>
            </w:r>
            <w:r>
              <w:rPr>
                <w:rFonts w:hint="eastAsia" w:ascii="微软雅黑" w:hAnsi="微软雅黑"/>
              </w:rPr>
              <w:t>快递公司名称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"expressId": </w:t>
            </w:r>
            <w:r>
              <w:rPr>
                <w:rFonts w:hint="eastAsia" w:ascii="微软雅黑" w:hAnsi="微软雅黑"/>
              </w:rPr>
              <w:t>快递单号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"sendouttime": </w:t>
            </w:r>
            <w:r>
              <w:rPr>
                <w:rFonts w:hint="eastAsia" w:ascii="微软雅黑" w:hAnsi="微软雅黑"/>
              </w:rPr>
              <w:t>发货时间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pStyle w:val="11"/>
              <w:rPr>
                <w:rStyle w:val="25"/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vendor</w:t>
            </w:r>
            <w:r>
              <w:rPr>
                <w:rFonts w:ascii="微软雅黑" w:hAnsi="微软雅黑"/>
              </w:rPr>
              <w:t xml:space="preserve">Snm": </w:t>
            </w:r>
            <w:r>
              <w:rPr>
                <w:rFonts w:hint="eastAsia" w:ascii="微软雅黑" w:hAnsi="微软雅黑"/>
              </w:rPr>
              <w:t>商家名称</w:t>
            </w:r>
            <w:r>
              <w:rPr>
                <w:rFonts w:ascii="微软雅黑" w:hAnsi="微软雅黑"/>
              </w:rPr>
              <w:t>,</w:t>
            </w:r>
          </w:p>
          <w:p>
            <w:pPr>
              <w:pStyle w:val="11"/>
              <w:rPr>
                <w:rStyle w:val="25"/>
              </w:rPr>
            </w:pP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子订单</w:t>
            </w:r>
            <w:r>
              <w:rPr>
                <w:rStyle w:val="25"/>
                <w:rFonts w:ascii="微软雅黑" w:hAnsi="微软雅黑" w:eastAsia="微软雅黑"/>
                <w:color w:val="000000"/>
              </w:rPr>
              <w:t>(PyChildGoodsorder)</w:t>
            </w:r>
            <w:r>
              <w:rPr>
                <w:rStyle w:val="25"/>
                <w:rFonts w:hint="eastAsia" w:ascii="微软雅黑" w:hAnsi="微软雅黑" w:eastAsia="微软雅黑"/>
                <w:color w:val="000000"/>
              </w:rPr>
              <w:t>：主要存储商品相关信息。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"ids": </w:t>
            </w:r>
            <w:r>
              <w:rPr>
                <w:rFonts w:hint="eastAsia" w:ascii="微软雅黑" w:hAnsi="微软雅黑"/>
              </w:rPr>
              <w:t>主键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"mainorderIds": </w:t>
            </w:r>
            <w:r>
              <w:rPr>
                <w:rFonts w:hint="eastAsia" w:ascii="微软雅黑" w:hAnsi="微软雅黑"/>
              </w:rPr>
              <w:t>对应的主订单号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"goodsids": </w:t>
            </w:r>
            <w:r>
              <w:rPr>
                <w:rFonts w:hint="eastAsia" w:ascii="微软雅黑" w:hAnsi="微软雅黑"/>
              </w:rPr>
              <w:t>商品ids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"orderStatus": </w:t>
            </w:r>
            <w:r>
              <w:rPr>
                <w:rFonts w:hint="eastAsia" w:ascii="微软雅黑" w:hAnsi="微软雅黑"/>
              </w:rPr>
              <w:t>订单状态（0退货，1部分退货）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"goodsNum": </w:t>
            </w:r>
            <w:r>
              <w:rPr>
                <w:rFonts w:hint="eastAsia" w:ascii="微软雅黑" w:hAnsi="微软雅黑"/>
              </w:rPr>
              <w:t>商品数量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"goodsName": </w:t>
            </w:r>
            <w:r>
              <w:rPr>
                <w:rFonts w:hint="eastAsia" w:ascii="微软雅黑" w:hAnsi="微软雅黑"/>
              </w:rPr>
              <w:t>商品名称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"goodsPrice": </w:t>
            </w:r>
            <w:r>
              <w:rPr>
                <w:rFonts w:hint="eastAsia" w:ascii="微软雅黑" w:hAnsi="微软雅黑"/>
              </w:rPr>
              <w:t>商品价格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"discount": </w:t>
            </w:r>
            <w:r>
              <w:rPr>
                <w:rFonts w:hint="eastAsia" w:ascii="微软雅黑" w:hAnsi="微软雅黑"/>
              </w:rPr>
              <w:t>折扣价格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 xml:space="preserve">"orderRealAmt": </w:t>
            </w:r>
            <w:r>
              <w:rPr>
                <w:rFonts w:hint="eastAsia" w:ascii="微软雅黑" w:hAnsi="微软雅黑"/>
              </w:rPr>
              <w:t>订单实际支付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"isevaluate": </w:t>
            </w:r>
            <w:r>
              <w:rPr>
                <w:rFonts w:hint="eastAsia" w:ascii="微软雅黑" w:hAnsi="微软雅黑"/>
              </w:rPr>
              <w:t>0 未评价 1 已评价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"orderRevoke": </w:t>
            </w:r>
            <w:r>
              <w:rPr>
                <w:rFonts w:hint="eastAsia" w:ascii="微软雅黑" w:hAnsi="微软雅黑"/>
              </w:rPr>
              <w:t>订单撤销时间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"orderAmt": </w:t>
            </w:r>
            <w:r>
              <w:rPr>
                <w:rFonts w:hint="eastAsia" w:ascii="微软雅黑" w:hAnsi="微软雅黑"/>
              </w:rPr>
              <w:t>订单金额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 "orderDate": </w:t>
            </w:r>
            <w:r>
              <w:rPr>
                <w:rFonts w:hint="eastAsia" w:ascii="微软雅黑" w:hAnsi="微软雅黑"/>
              </w:rPr>
              <w:t>日期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"venderRemark": </w:t>
            </w:r>
            <w:r>
              <w:rPr>
                <w:rFonts w:hint="eastAsia" w:ascii="微软雅黑" w:hAnsi="微软雅黑"/>
              </w:rPr>
              <w:t>商家备注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"orderType": </w:t>
            </w:r>
            <w:r>
              <w:rPr>
                <w:rFonts w:hint="eastAsia" w:ascii="微软雅黑" w:hAnsi="微软雅黑"/>
              </w:rPr>
              <w:t>订单类型（1普通订单，2优惠券订单）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"orderRealAmtOld": </w:t>
            </w:r>
            <w:r>
              <w:rPr>
                <w:rFonts w:hint="eastAsia" w:ascii="微软雅黑" w:hAnsi="微软雅黑"/>
              </w:rPr>
              <w:t>订单原价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"freight": </w:t>
            </w:r>
            <w:r>
              <w:rPr>
                <w:rFonts w:hint="eastAsia" w:ascii="微软雅黑" w:hAnsi="微软雅黑"/>
              </w:rPr>
              <w:t>孕妇</w:t>
            </w:r>
            <w:r>
              <w:rPr>
                <w:rFonts w:ascii="微软雅黑" w:hAnsi="微软雅黑"/>
              </w:rPr>
              <w:t>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"goodsTitle": 商品标题,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"status": </w:t>
            </w:r>
            <w:r>
              <w:rPr>
                <w:rFonts w:hint="eastAsia" w:ascii="微软雅黑" w:hAnsi="微软雅黑"/>
              </w:rPr>
              <w:t>状态（1上架，0下架）</w:t>
            </w:r>
            <w:r>
              <w:rPr>
                <w:rFonts w:ascii="微软雅黑" w:hAnsi="微软雅黑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/>
              </w:rPr>
              <w:t xml:space="preserve">"filepath": </w:t>
            </w:r>
            <w:r>
              <w:rPr>
                <w:rFonts w:hint="eastAsia" w:ascii="微软雅黑" w:hAnsi="微软雅黑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三、商城用户购物车相关接口</w:t>
      </w:r>
    </w:p>
    <w:p>
      <w:pPr>
        <w:pStyle w:val="3"/>
        <w:numPr>
          <w:ilvl w:val="0"/>
          <w:numId w:val="6"/>
        </w:numPr>
      </w:pPr>
      <w:r>
        <w:rPr>
          <w:rFonts w:hint="eastAsia"/>
        </w:rPr>
        <w:t>删除购物车商品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/shoppingCart/del/goods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82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购物车商品信息</w:t>
            </w:r>
          </w:p>
        </w:tc>
        <w:tc>
          <w:tcPr>
            <w:tcW w:w="2822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L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ist&lt;</w:t>
            </w:r>
            <w:r>
              <w:rPr>
                <w:rFonts w:ascii="微软雅黑" w:hAnsi="微软雅黑" w:cs="宋体"/>
                <w:color w:val="333333"/>
                <w:szCs w:val="21"/>
              </w:rPr>
              <w:t>PyShoppingCart&gt;</w:t>
            </w:r>
          </w:p>
        </w:tc>
        <w:tc>
          <w:tcPr>
            <w:tcW w:w="3544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[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{  "attr": "string","checked": true,"createTime": "string", "goodsId":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"goodsNum": 0, "goodsPayIds": "string","id":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"payStatus": "string","userId": "string","vendorId": "string" }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,</w:t>
            </w:r>
            <w:r>
              <w:rPr>
                <w:rFonts w:ascii="微软雅黑" w:hAnsi="微软雅黑" w:cs="宋体"/>
                <w:color w:val="333333"/>
                <w:szCs w:val="21"/>
              </w:rPr>
              <w:t>……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..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]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7"/>
        </w:numPr>
      </w:pPr>
      <w:r>
        <w:rPr>
          <w:rFonts w:hint="eastAsia"/>
        </w:rPr>
        <w:t>增加商品到购物车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/shoppingCart/</w:t>
      </w:r>
      <w:r>
        <w:rPr>
          <w:rFonts w:hint="eastAsia" w:ascii="微软雅黑" w:hAnsi="微软雅黑"/>
        </w:rPr>
        <w:t>add</w:t>
      </w:r>
      <w:r>
        <w:rPr>
          <w:rFonts w:ascii="微软雅黑" w:hAnsi="微软雅黑"/>
        </w:rPr>
        <w:t>/goods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购物车商品信息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PyShoppingCart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"attr": "string","checked": true,"createTime": "string", "goodsId":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"goodsNum": 0, "goodsPayIds": "string","id":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"payStatus": "string","userId": "string","vendorId": "string"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}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7"/>
        </w:numPr>
      </w:pPr>
      <w:r>
        <w:rPr>
          <w:rFonts w:hint="eastAsia"/>
        </w:rPr>
        <w:t>修改购物车商品信息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/shoppingCart/</w:t>
      </w:r>
      <w:r>
        <w:rPr>
          <w:rFonts w:hint="eastAsia" w:ascii="微软雅黑" w:hAnsi="微软雅黑"/>
        </w:rPr>
        <w:t>mod</w:t>
      </w:r>
      <w:r>
        <w:rPr>
          <w:rFonts w:ascii="微软雅黑" w:hAnsi="微软雅黑"/>
        </w:rPr>
        <w:t>/goods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购物车商品信息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PyShoppingCart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新的商品信息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"attr": "string","checked": true,"createTime": "string", "goodsId":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"goodsNum": 0, "goodsPayIds": "string","id":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"payStatus": "string","userId": "string","vendorId": "string"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}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  <w:numPr>
          <w:ilvl w:val="0"/>
          <w:numId w:val="7"/>
        </w:numPr>
      </w:pPr>
      <w:r>
        <w:rPr>
          <w:rFonts w:hint="eastAsia"/>
        </w:rPr>
        <w:t>根据用户信息查询购物车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/shoppingCart/</w:t>
      </w:r>
      <w:r>
        <w:rPr>
          <w:rFonts w:hint="eastAsia" w:ascii="微软雅黑" w:hAnsi="微软雅黑"/>
        </w:rPr>
        <w:t>query</w:t>
      </w:r>
      <w:r>
        <w:rPr>
          <w:rFonts w:ascii="微软雅黑" w:hAnsi="微软雅黑"/>
        </w:rPr>
        <w:t>/goodsList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  <w:szCs w:val="21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用户id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tring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用户的</w:t>
            </w:r>
            <w:r>
              <w:rPr>
                <w:rFonts w:ascii="微软雅黑" w:hAnsi="微软雅黑" w:cs="宋体"/>
                <w:color w:val="333333"/>
                <w:szCs w:val="21"/>
              </w:rPr>
              <w:t>userIds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不能为空。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"data": 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[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 xml:space="preserve">  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{"attr":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"checked": true,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"createTime": "string", "goodsId":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"goodsNum": 0, "goodsPayIds":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"id": "string",</w:t>
            </w:r>
          </w:p>
          <w:p>
            <w:pPr>
              <w:spacing w:line="368" w:lineRule="atLeast"/>
              <w:ind w:firstLine="260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"payStatus": "string",</w:t>
            </w:r>
          </w:p>
          <w:p>
            <w:pPr>
              <w:spacing w:line="368" w:lineRule="atLeast"/>
              <w:ind w:firstLine="260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"userId": "string",</w:t>
            </w:r>
          </w:p>
          <w:p>
            <w:pPr>
              <w:spacing w:line="368" w:lineRule="atLeast"/>
              <w:ind w:firstLine="260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"vendorId": "string"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}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,</w:t>
            </w:r>
            <w:r>
              <w:rPr>
                <w:rFonts w:ascii="微软雅黑" w:hAnsi="微软雅黑" w:cs="宋体"/>
                <w:color w:val="333333"/>
                <w:szCs w:val="21"/>
              </w:rPr>
              <w:t>……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..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]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返回购物车信息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浏览商品时立即购买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/shoppingCart/</w:t>
      </w:r>
      <w:r>
        <w:rPr>
          <w:rFonts w:hint="eastAsia" w:ascii="微软雅黑" w:hAnsi="微软雅黑"/>
        </w:rPr>
        <w:t>mod</w:t>
      </w:r>
      <w:r>
        <w:rPr>
          <w:rFonts w:ascii="微软雅黑" w:hAnsi="微软雅黑"/>
        </w:rPr>
        <w:t>/goods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交互方式:  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购物车商品信息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PyShoppingCart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新的商品信息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"attr": "string","checked": true,"createTime": "string", "goodsId":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"goodsNum": 0, "goodsPayIds": "string","id": "string",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  "payStatus": "string","userId": "string","vendorId": "string"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 xml:space="preserve">  }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交易成功。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服务器异常。</w:t>
            </w:r>
          </w:p>
          <w:p>
            <w:pPr>
              <w:pStyle w:val="32"/>
              <w:numPr>
                <w:ilvl w:val="0"/>
                <w:numId w:val="2"/>
              </w:numPr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2"/>
      </w:pPr>
      <w:r>
        <w:rPr>
          <w:rFonts w:hint="eastAsia"/>
        </w:rPr>
        <w:t>四、商城商户及用户的接口</w:t>
      </w:r>
    </w:p>
    <w:p>
      <w:pPr>
        <w:pStyle w:val="3"/>
      </w:pPr>
      <w:r>
        <w:rPr>
          <w:rFonts w:hint="eastAsia"/>
        </w:rPr>
        <w:t>1、根据商城商户id查询商户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/spUser/</w:t>
      </w:r>
      <w:r>
        <w:rPr>
          <w:rFonts w:hint="eastAsia" w:ascii="微软雅黑" w:hAnsi="微软雅黑"/>
        </w:rPr>
        <w:t>queryVendorInfo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vendorId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String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商户id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SpMerchantUser:{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'ids':String',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'userIds':'String',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'vendorId':'String',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'rightCode':'String',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'vendorFnm':'String',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'vendorSnm':'String',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':chargeman':'String',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'linkman':'String',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'phone':'String',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'mobile':'String',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'address':'String',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'accbank':'String',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'accno':'String',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'email':'String',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'bankNbr':'String',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'vendorDesc':'String',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'status':'String'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       </w:t>
            </w:r>
            <w:r>
              <w:rPr>
                <w:rFonts w:ascii="微软雅黑" w:hAnsi="微软雅黑"/>
              </w:rPr>
              <w:t>}</w:t>
            </w:r>
            <w:r>
              <w:rPr>
                <w:rFonts w:hint="eastAsia" w:ascii="微软雅黑" w:hAnsi="微软雅黑"/>
              </w:rPr>
              <w:t xml:space="preserve">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商城用户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</w:rPr>
              <w:t>SpMerchantUser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SpMerchantUser</w:t>
            </w:r>
            <w:r>
              <w:rPr>
                <w:rFonts w:hint="eastAsia" w:ascii="微软雅黑" w:hAnsi="微软雅黑"/>
              </w:rPr>
              <w:t>: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'ids':</w:t>
            </w:r>
            <w:r>
              <w:rPr>
                <w:rFonts w:hint="eastAsia" w:ascii="微软雅黑" w:hAnsi="微软雅黑" w:eastAsia="微软雅黑"/>
                <w:color w:val="000000"/>
              </w:rPr>
              <w:t>主键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'userIds':</w:t>
            </w:r>
            <w:r>
              <w:rPr>
                <w:rFonts w:hint="eastAsia" w:ascii="微软雅黑" w:hAnsi="微软雅黑" w:eastAsia="微软雅黑"/>
                <w:color w:val="000000"/>
              </w:rPr>
              <w:t>对应的用户ids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'vendorId':</w:t>
            </w:r>
            <w:r>
              <w:rPr>
                <w:rFonts w:hint="eastAsia" w:ascii="微软雅黑" w:hAnsi="微软雅黑" w:eastAsia="微软雅黑"/>
                <w:color w:val="000000"/>
              </w:rPr>
              <w:t>商户号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'rightCode':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</w:rPr>
              <w:t>供应商开通的权限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'vendorFnm':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</w:rPr>
              <w:t>商户名称全称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'vendorSnm':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</w:rPr>
              <w:t>商户名称简写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':chargeman':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</w:rPr>
              <w:t>商户负责人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'linkman':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</w:rPr>
              <w:t>商户方联系人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'phone':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</w:rPr>
              <w:t>联系电话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'mobile':</w:t>
            </w:r>
            <w:r>
              <w:rPr>
                <w:rFonts w:hint="eastAsia" w:ascii="微软雅黑" w:hAnsi="微软雅黑" w:eastAsia="微软雅黑"/>
                <w:color w:val="000000"/>
              </w:rPr>
              <w:t>手机号码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'address':</w:t>
            </w:r>
            <w:r>
              <w:rPr>
                <w:rFonts w:hint="eastAsia" w:ascii="微软雅黑" w:hAnsi="微软雅黑" w:eastAsia="微软雅黑"/>
                <w:color w:val="000000"/>
              </w:rPr>
              <w:t>商户地址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'accbank':</w:t>
            </w:r>
            <w:r>
              <w:rPr>
                <w:rFonts w:hint="eastAsia" w:ascii="微软雅黑" w:hAnsi="微软雅黑" w:eastAsia="微软雅黑"/>
                <w:color w:val="000000"/>
              </w:rPr>
              <w:t>商户开户行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'accno':</w:t>
            </w:r>
            <w:r>
              <w:rPr>
                <w:rFonts w:hint="eastAsia" w:ascii="微软雅黑" w:hAnsi="微软雅黑" w:eastAsia="微软雅黑"/>
                <w:color w:val="000000"/>
              </w:rPr>
              <w:t>商户开户账号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'email':</w:t>
            </w:r>
            <w:r>
              <w:rPr>
                <w:rFonts w:hint="eastAsia" w:ascii="微软雅黑" w:hAnsi="微软雅黑" w:eastAsia="微软雅黑"/>
                <w:color w:val="000000"/>
              </w:rPr>
              <w:t>商户邮寄地址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'bankNbr':</w:t>
            </w:r>
            <w:r>
              <w:rPr>
                <w:rFonts w:hint="eastAsia" w:ascii="微软雅黑" w:hAnsi="微软雅黑" w:eastAsia="微软雅黑"/>
                <w:color w:val="000000"/>
              </w:rPr>
              <w:t>银行号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'vendorDesc':</w:t>
            </w:r>
            <w:r>
              <w:rPr>
                <w:rFonts w:hint="eastAsia" w:ascii="微软雅黑" w:hAnsi="微软雅黑" w:eastAsia="微软雅黑"/>
                <w:color w:val="000000"/>
              </w:rPr>
              <w:t>备注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'status':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</w:rPr>
              <w:t>状态（1已启用 0未启用）</w:t>
            </w:r>
          </w:p>
        </w:tc>
      </w:tr>
    </w:tbl>
    <w:p>
      <w:pPr>
        <w:pStyle w:val="3"/>
      </w:pPr>
      <w:r>
        <w:rPr>
          <w:rFonts w:hint="eastAsia"/>
        </w:rPr>
        <w:t>2、根据商城商户注册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/spUser/signU</w:t>
      </w:r>
      <w:r>
        <w:rPr>
          <w:rFonts w:hint="eastAsia" w:ascii="微软雅黑" w:hAnsi="微软雅黑"/>
        </w:rPr>
        <w:t>p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注册用户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SpUser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用户在表单填写注册信息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'ids':String','userIds':'String','name':'String','mobile':'String',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'nickName':'String','sex':'String',':email':'String','headimgUrl':'String',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'province':'String','city':'String','country':'String','street':'String',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'status':'String','registeTime':'String','createTime':'String',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'bindPhoneTime':'String'</w:t>
            </w:r>
            <w:r>
              <w:rPr>
                <w:rFonts w:hint="eastAsia" w:ascii="微软雅黑" w:hAnsi="微软雅黑" w:cs="宋体"/>
                <w:color w:val="333333"/>
                <w:szCs w:val="21"/>
              </w:rPr>
              <w:t>,</w:t>
            </w:r>
            <w:r>
              <w:rPr>
                <w:rFonts w:ascii="微软雅黑" w:hAnsi="微软雅黑" w:cs="宋体"/>
                <w:color w:val="333333"/>
                <w:szCs w:val="21"/>
              </w:rPr>
              <w:t xml:space="preserve"> ‘password:'String'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}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1.400010 该账号已被注册。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</w:t>
            </w:r>
            <w:r>
              <w:rPr>
                <w:rFonts w:hint="eastAsia" w:ascii="微软雅黑" w:hAnsi="微软雅黑"/>
                <w:sz w:val="24"/>
              </w:rPr>
              <w:t xml:space="preserve"> 400010</w:t>
            </w:r>
            <w:r>
              <w:rPr>
                <w:rFonts w:hint="eastAsia" w:ascii="微软雅黑" w:hAnsi="微软雅黑"/>
                <w:szCs w:val="21"/>
              </w:rPr>
              <w:t xml:space="preserve"> 账号或者密码错误。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 该账号已被注册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2.</w:t>
            </w:r>
            <w:r>
              <w:rPr>
                <w:rFonts w:hint="eastAsia" w:ascii="微软雅黑" w:hAnsi="微软雅黑"/>
                <w:szCs w:val="21"/>
              </w:rPr>
              <w:t xml:space="preserve"> 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pStyle w:val="3"/>
      </w:pPr>
      <w:r>
        <w:rPr>
          <w:rFonts w:hint="eastAsia"/>
        </w:rPr>
        <w:t>3、根据商城商户登录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/spUser/signIn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用户登录信息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SpUser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用户注册的账号密码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'userIds':'String',</w:t>
            </w:r>
            <w:r>
              <w:t xml:space="preserve"> </w:t>
            </w:r>
            <w:r>
              <w:rPr>
                <w:rFonts w:ascii="微软雅黑" w:hAnsi="微软雅黑" w:cs="宋体"/>
                <w:color w:val="333333"/>
                <w:szCs w:val="21"/>
              </w:rPr>
              <w:t>password:'String'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}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1.400010 该账号已被注册。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</w:t>
            </w:r>
            <w:r>
              <w:rPr>
                <w:rFonts w:hint="eastAsia" w:ascii="微软雅黑" w:hAnsi="微软雅黑"/>
                <w:sz w:val="24"/>
              </w:rPr>
              <w:t xml:space="preserve"> 400010</w:t>
            </w:r>
            <w:r>
              <w:rPr>
                <w:rFonts w:hint="eastAsia" w:ascii="微软雅黑" w:hAnsi="微软雅黑"/>
                <w:szCs w:val="21"/>
              </w:rPr>
              <w:t xml:space="preserve"> 账号或者密码错误。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 该账号已被注册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2.</w:t>
            </w:r>
            <w:r>
              <w:rPr>
                <w:rFonts w:hint="eastAsia" w:ascii="微软雅黑" w:hAnsi="微软雅黑"/>
                <w:szCs w:val="21"/>
              </w:rPr>
              <w:t xml:space="preserve"> 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pStyle w:val="3"/>
      </w:pPr>
      <w:r>
        <w:rPr>
          <w:rFonts w:hint="eastAsia"/>
        </w:rPr>
        <w:t>4、商城用户地址列表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/address/</w:t>
      </w:r>
      <w:r>
        <w:rPr>
          <w:rFonts w:hint="eastAsia" w:ascii="微软雅黑" w:hAnsi="微软雅黑"/>
        </w:rPr>
        <w:t>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</w:t>
            </w:r>
            <w:r>
              <w:rPr>
                <w:rFonts w:ascii="微软雅黑" w:hAnsi="微软雅黑" w:cs="宋体"/>
                <w:color w:val="333333"/>
                <w:szCs w:val="21"/>
              </w:rPr>
              <w:t>id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userId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</w:t>
            </w:r>
            <w:r>
              <w:rPr>
                <w:rFonts w:ascii="微软雅黑" w:hAnsi="微软雅黑" w:cs="宋体"/>
                <w:color w:val="333333"/>
                <w:szCs w:val="21"/>
              </w:rPr>
              <w:t>id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'addressId':String',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'userIds':'String',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'name':'String',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'mobile':'String',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'zipCode':'String',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'province':'String',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'city':'String',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'district':'String',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'street':'String',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'createTime':'String',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'address':'String'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hint="eastAsia" w:ascii="微软雅黑" w:hAnsi="微软雅黑" w:eastAsia="微软雅黑"/>
                <w:sz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List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SpSendAddress: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'addressId':</w:t>
            </w:r>
            <w:r>
              <w:rPr>
                <w:rFonts w:hint="eastAsia" w:ascii="微软雅黑" w:hAnsi="微软雅黑" w:eastAsia="微软雅黑"/>
                <w:color w:val="000000"/>
              </w:rPr>
              <w:t>地址ID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'userIds':</w:t>
            </w:r>
            <w:r>
              <w:rPr>
                <w:rFonts w:hint="eastAsia" w:ascii="微软雅黑" w:hAnsi="微软雅黑" w:eastAsia="微软雅黑"/>
                <w:color w:val="000000"/>
              </w:rPr>
              <w:t>用户id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'name':</w:t>
            </w:r>
            <w:r>
              <w:rPr>
                <w:rFonts w:hint="eastAsia" w:ascii="微软雅黑" w:hAnsi="微软雅黑" w:eastAsia="微软雅黑"/>
                <w:color w:val="000000"/>
              </w:rPr>
              <w:t>名字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'mobile':</w:t>
            </w:r>
            <w:r>
              <w:rPr>
                <w:rFonts w:hint="eastAsia" w:ascii="微软雅黑" w:hAnsi="微软雅黑" w:eastAsia="微软雅黑"/>
                <w:color w:val="000000"/>
              </w:rPr>
              <w:t>电话号码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'zipCode':</w:t>
            </w:r>
            <w:r>
              <w:rPr>
                <w:rFonts w:hint="eastAsia" w:ascii="微软雅黑" w:hAnsi="微软雅黑" w:eastAsia="微软雅黑"/>
                <w:color w:val="000000"/>
              </w:rPr>
              <w:t>邮编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'province':</w:t>
            </w:r>
            <w:r>
              <w:rPr>
                <w:rFonts w:hint="eastAsia" w:ascii="微软雅黑" w:hAnsi="微软雅黑" w:eastAsia="微软雅黑"/>
                <w:color w:val="000000"/>
              </w:rPr>
              <w:t>省份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'city':</w:t>
            </w:r>
            <w:r>
              <w:rPr>
                <w:rFonts w:hint="eastAsia" w:ascii="微软雅黑" w:hAnsi="微软雅黑" w:eastAsia="微软雅黑"/>
                <w:color w:val="000000"/>
              </w:rPr>
              <w:t>城市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'district':</w:t>
            </w:r>
            <w:r>
              <w:rPr>
                <w:rFonts w:hint="eastAsia" w:ascii="微软雅黑" w:hAnsi="微软雅黑" w:eastAsia="微软雅黑"/>
                <w:color w:val="000000"/>
              </w:rPr>
              <w:t>行政区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'street':</w:t>
            </w:r>
            <w:r>
              <w:rPr>
                <w:rFonts w:hint="eastAsia" w:ascii="微软雅黑" w:hAnsi="微软雅黑" w:eastAsia="微软雅黑"/>
                <w:color w:val="000000"/>
              </w:rPr>
              <w:t>街道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'createTime':</w:t>
            </w:r>
            <w:r>
              <w:rPr>
                <w:rFonts w:hint="eastAsia" w:ascii="微软雅黑" w:hAnsi="微软雅黑" w:eastAsia="微软雅黑"/>
                <w:color w:val="000000"/>
              </w:rPr>
              <w:t>创建时间</w:t>
            </w:r>
            <w:r>
              <w:rPr>
                <w:rFonts w:ascii="微软雅黑" w:hAnsi="微软雅黑" w:eastAsia="微软雅黑"/>
                <w:color w:val="000000"/>
              </w:rPr>
              <w:t>,</w:t>
            </w:r>
          </w:p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ascii="微软雅黑" w:hAnsi="微软雅黑" w:eastAsia="微软雅黑"/>
                <w:color w:val="000000"/>
              </w:rPr>
              <w:t>'address':</w:t>
            </w:r>
            <w:r>
              <w:rPr>
                <w:rFonts w:hint="eastAsia" w:ascii="微软雅黑" w:hAnsi="微软雅黑" w:eastAsia="微软雅黑"/>
                <w:color w:val="000000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2.服务器异常。</w:t>
            </w:r>
          </w:p>
          <w:p>
            <w:pPr>
              <w:rPr>
                <w:rFonts w:ascii="微软雅黑" w:hAnsi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pStyle w:val="3"/>
      </w:pPr>
      <w:r>
        <w:rPr>
          <w:rFonts w:hint="eastAsia"/>
        </w:rPr>
        <w:t>5、商城用户地址添加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/address/add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地址信息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/>
              </w:rPr>
              <w:t>SpSendAddress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'addressId':String','userIds':'String','name':'String','mobile':'String',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'zipCode':'String','province':'String','city':'String','district':'String',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'street':'String','createTime':'String','address':'String'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}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3.</w:t>
            </w:r>
            <w:r>
              <w:rPr>
                <w:rFonts w:hint="eastAsia" w:ascii="微软雅黑" w:hAnsi="微软雅黑"/>
                <w:sz w:val="24"/>
              </w:rPr>
              <w:t>600010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4</w:t>
            </w:r>
            <w:r>
              <w:rPr>
                <w:rFonts w:hint="eastAsia" w:ascii="微软雅黑" w:hAnsi="微软雅黑"/>
                <w:sz w:val="24"/>
              </w:rPr>
              <w:t>.600011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sz w:val="24"/>
              </w:rPr>
              <w:t>.600012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2.服务器异常。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3</w:t>
            </w:r>
            <w:r>
              <w:rPr>
                <w:rFonts w:hint="eastAsia" w:ascii="微软雅黑" w:hAnsi="微软雅黑"/>
                <w:sz w:val="24"/>
              </w:rPr>
              <w:t>. 请输入正确的手机号码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4</w:t>
            </w:r>
            <w:r>
              <w:rPr>
                <w:rFonts w:hint="eastAsia" w:ascii="微软雅黑" w:hAnsi="微软雅黑"/>
                <w:sz w:val="24"/>
              </w:rPr>
              <w:t>.</w:t>
            </w:r>
            <w:r>
              <w:rPr>
                <w:rFonts w:hint="eastAsia" w:ascii="微软雅黑" w:hAnsi="微软雅黑"/>
                <w:szCs w:val="21"/>
              </w:rPr>
              <w:t xml:space="preserve"> 请输入完整的省市区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szCs w:val="21"/>
              </w:rPr>
              <w:t>.请输入完整地址信息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pStyle w:val="3"/>
      </w:pPr>
      <w:r>
        <w:rPr>
          <w:rFonts w:hint="eastAsia"/>
        </w:rPr>
        <w:t>6、商城用户地址更新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/address/</w:t>
      </w:r>
      <w:r>
        <w:rPr>
          <w:rFonts w:hint="eastAsia" w:ascii="微软雅黑" w:hAnsi="微软雅黑"/>
        </w:rPr>
        <w:t>update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用户新的地址信息</w:t>
            </w:r>
          </w:p>
        </w:tc>
        <w:tc>
          <w:tcPr>
            <w:tcW w:w="1984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/>
              </w:rPr>
              <w:t>SpSendAddress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'addressId':String','userIds':'String','name':'String','mobile':'String',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'zipCode':'String','province':'String','city':'String','district':'String',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'street':'String','createTime':'String','address':'String'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}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3.</w:t>
            </w:r>
            <w:r>
              <w:rPr>
                <w:rFonts w:hint="eastAsia" w:ascii="微软雅黑" w:hAnsi="微软雅黑"/>
                <w:sz w:val="24"/>
              </w:rPr>
              <w:t>600010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4</w:t>
            </w:r>
            <w:r>
              <w:rPr>
                <w:rFonts w:hint="eastAsia" w:ascii="微软雅黑" w:hAnsi="微软雅黑"/>
                <w:sz w:val="24"/>
              </w:rPr>
              <w:t>.600011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sz w:val="24"/>
              </w:rPr>
              <w:t>.600012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2.服务器异常。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3</w:t>
            </w:r>
            <w:r>
              <w:rPr>
                <w:rFonts w:hint="eastAsia" w:ascii="微软雅黑" w:hAnsi="微软雅黑"/>
                <w:sz w:val="24"/>
              </w:rPr>
              <w:t>. 请输入正确的手机号码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4</w:t>
            </w:r>
            <w:r>
              <w:rPr>
                <w:rFonts w:hint="eastAsia" w:ascii="微软雅黑" w:hAnsi="微软雅黑"/>
                <w:sz w:val="24"/>
              </w:rPr>
              <w:t>.</w:t>
            </w:r>
            <w:r>
              <w:rPr>
                <w:rFonts w:hint="eastAsia" w:ascii="微软雅黑" w:hAnsi="微软雅黑"/>
                <w:szCs w:val="21"/>
              </w:rPr>
              <w:t xml:space="preserve"> 请输入完整的省市区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/>
                <w:szCs w:val="21"/>
              </w:rPr>
              <w:t>.请输入完整地址信息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pStyle w:val="3"/>
      </w:pPr>
      <w:r>
        <w:rPr>
          <w:rFonts w:hint="eastAsia"/>
        </w:rPr>
        <w:t>7、商城用户地址删除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ascii="微软雅黑" w:hAnsi="微软雅黑"/>
        </w:rPr>
        <w:t>/address/</w:t>
      </w:r>
      <w:r>
        <w:rPr>
          <w:rFonts w:hint="eastAsia" w:ascii="微软雅黑" w:hAnsi="微软雅黑"/>
        </w:rPr>
        <w:t>delete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25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Consolas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cs="Consolas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类型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spacing w:line="368" w:lineRule="atLeas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 w:cs="宋体"/>
                <w:color w:val="333333"/>
                <w:szCs w:val="21"/>
              </w:rPr>
              <w:t>用户地址信息</w:t>
            </w:r>
          </w:p>
        </w:tc>
        <w:tc>
          <w:tcPr>
            <w:tcW w:w="2255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/>
              </w:rPr>
              <w:t>SpSendAddress</w:t>
            </w:r>
          </w:p>
        </w:tc>
        <w:tc>
          <w:tcPr>
            <w:tcW w:w="4111" w:type="dxa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0" w:type="dxa"/>
            <w:gridSpan w:val="3"/>
          </w:tcPr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{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'addressId':String','userIds':'String','name':'String','mobile':'String',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'zipCode':'String','province':'String','city':'String','district':'String',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'street':'String','createTime':'String','address':'String'</w:t>
            </w:r>
          </w:p>
          <w:p>
            <w:pPr>
              <w:spacing w:line="368" w:lineRule="atLeast"/>
              <w:rPr>
                <w:rFonts w:ascii="微软雅黑" w:hAnsi="微软雅黑" w:cs="宋体"/>
                <w:color w:val="333333"/>
                <w:szCs w:val="21"/>
              </w:rPr>
            </w:pPr>
            <w:r>
              <w:rPr>
                <w:rFonts w:ascii="微软雅黑" w:hAnsi="微软雅黑" w:cs="宋体"/>
                <w:color w:val="333333"/>
                <w:szCs w:val="21"/>
              </w:rPr>
              <w:t>}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3.900001 交易失败。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1.交易成功。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2.服务器异常。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pStyle w:val="2"/>
        <w:numPr>
          <w:numId w:val="0"/>
        </w:numPr>
      </w:pPr>
      <w:r>
        <w:rPr>
          <w:rFonts w:hint="eastAsia"/>
          <w:lang w:eastAsia="zh-CN"/>
        </w:rPr>
        <w:t>五、商城评论接口</w:t>
      </w:r>
    </w:p>
    <w:p>
      <w:pPr>
        <w:pStyle w:val="3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个人评论列表（未评论，已评论）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hint="eastAsia" w:ascii="Verdana" w:hAnsi="Verdana" w:eastAsia="宋体" w:cs="宋体"/>
          <w:color w:val="333333"/>
          <w:kern w:val="0"/>
          <w:szCs w:val="21"/>
        </w:rPr>
        <w:t>/</w:t>
      </w:r>
      <w:r>
        <w:rPr>
          <w:rFonts w:hint="eastAsia" w:ascii="微软雅黑" w:hAnsi="微软雅黑"/>
          <w:lang w:val="en-US" w:eastAsia="zh-CN"/>
        </w:rPr>
        <w:t>evaluate/evaList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userid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isEvaluate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是否评论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0:表示查询未评论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1:表示查已评论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page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当前页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rows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每页条数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</w:t>
            </w:r>
            <w:r>
              <w:rPr>
                <w:rFonts w:hint="eastAsia" w:ascii="微软雅黑" w:hAnsi="微软雅黑"/>
                <w:lang w:val="en-US" w:eastAsia="zh-CN"/>
              </w:rPr>
              <w:t>rows: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  <w:lang w:val="en-US" w:eastAsia="zh-CN"/>
              </w:rPr>
              <w:t>list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  <w:lang w:val="en-US" w:eastAsia="zh-CN"/>
              </w:rPr>
              <w:t>,total: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  <w:lang w:val="en-US" w:eastAsia="zh-CN"/>
              </w:rPr>
              <w:t>string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hint="eastAsia" w:ascii="微软雅黑" w:hAnsi="微软雅黑" w:eastAsia="微软雅黑"/>
                <w:sz w:val="24"/>
                <w:lang w:eastAsia="zh-CN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rows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见下表（未评论、已评论）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hint="eastAsia" w:ascii="微软雅黑" w:hAnsi="微软雅黑" w:eastAsia="微软雅黑"/>
                <w:sz w:val="24"/>
                <w:lang w:eastAsia="zh-CN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1.交易成功。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2.服务器异常。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未评论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rows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未评论列表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total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总条数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rows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goodsids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goodspath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商品图片路径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goodsfile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商品标题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transactionid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tabs>
                <w:tab w:val="left" w:pos="527"/>
              </w:tabs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交易流水号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用于修改评论状态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2已评论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rows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已评论列表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total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总条数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goodsids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goodspath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商品图片路径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goodsfile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商品标题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count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评论分数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content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评论文本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createtime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评论时间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示例：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 w:eastAsia="宋体" w:cs="宋体"/>
          <w:color w:val="A31515"/>
          <w:kern w:val="0"/>
          <w:szCs w:val="24"/>
        </w:rPr>
      </w:pPr>
      <w:r>
        <w:rPr>
          <w:rFonts w:hint="eastAsia" w:ascii="宋体" w:hAnsi="宋体" w:eastAsia="宋体" w:cs="宋体"/>
          <w:color w:val="A31515"/>
          <w:kern w:val="0"/>
          <w:szCs w:val="24"/>
        </w:rPr>
        <w:t>{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</w:rPr>
        <w:t>responseInfo</w:t>
      </w:r>
      <w:r>
        <w:rPr>
          <w:rFonts w:ascii="宋体" w:hAnsi="宋体" w:eastAsia="宋体" w:cs="宋体"/>
          <w:color w:val="A31515"/>
          <w:kern w:val="0"/>
          <w:szCs w:val="24"/>
        </w:rPr>
        <w:t>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 w:eastAsia="宋体" w:cs="宋体"/>
          <w:color w:val="008000"/>
          <w:kern w:val="0"/>
          <w:szCs w:val="24"/>
        </w:rPr>
      </w:pPr>
      <w:r>
        <w:rPr>
          <w:rFonts w:hint="eastAsia" w:ascii="宋体" w:hAnsi="宋体" w:eastAsia="宋体" w:cs="宋体"/>
          <w:color w:val="A31515"/>
          <w:kern w:val="0"/>
          <w:szCs w:val="24"/>
        </w:rPr>
        <w:tab/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</w:rPr>
        <w:t>retCode</w:t>
      </w:r>
      <w:r>
        <w:rPr>
          <w:rFonts w:ascii="宋体" w:hAnsi="宋体" w:eastAsia="宋体" w:cs="宋体"/>
          <w:color w:val="A31515"/>
          <w:kern w:val="0"/>
          <w:szCs w:val="24"/>
        </w:rPr>
        <w:t>": "</w:t>
      </w:r>
      <w:r>
        <w:rPr>
          <w:rFonts w:hint="eastAsia" w:ascii="宋体" w:hAnsi="宋体" w:eastAsia="宋体" w:cs="宋体"/>
          <w:color w:val="A31515"/>
          <w:kern w:val="0"/>
          <w:szCs w:val="24"/>
        </w:rPr>
        <w:t>000000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",  </w:t>
      </w:r>
      <w:r>
        <w:rPr>
          <w:rFonts w:ascii="宋体" w:hAnsi="宋体" w:eastAsia="宋体" w:cs="宋体"/>
          <w:color w:val="008000"/>
          <w:kern w:val="0"/>
          <w:szCs w:val="24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 w:eastAsia="宋体" w:cs="宋体"/>
          <w:color w:val="A31515"/>
          <w:kern w:val="0"/>
          <w:szCs w:val="24"/>
        </w:rPr>
      </w:pPr>
      <w:r>
        <w:rPr>
          <w:rFonts w:ascii="宋体" w:hAnsi="宋体" w:eastAsia="宋体" w:cs="宋体"/>
          <w:color w:val="008000"/>
          <w:kern w:val="0"/>
          <w:szCs w:val="24"/>
        </w:rPr>
        <w:t xml:space="preserve">        </w:t>
      </w:r>
      <w:r>
        <w:rPr>
          <w:rFonts w:hint="eastAsia" w:ascii="宋体" w:hAnsi="宋体" w:eastAsia="宋体" w:cs="宋体"/>
          <w:color w:val="008000"/>
          <w:kern w:val="0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</w:rPr>
        <w:t>retMsg</w:t>
      </w:r>
      <w:r>
        <w:rPr>
          <w:rFonts w:ascii="宋体" w:hAnsi="宋体" w:eastAsia="宋体" w:cs="宋体"/>
          <w:color w:val="A31515"/>
          <w:kern w:val="0"/>
          <w:szCs w:val="24"/>
        </w:rPr>
        <w:t>": "</w:t>
      </w:r>
      <w:r>
        <w:rPr>
          <w:rFonts w:hint="eastAsia" w:ascii="宋体" w:hAnsi="宋体" w:eastAsia="宋体" w:cs="宋体"/>
          <w:color w:val="A31515"/>
          <w:kern w:val="0"/>
          <w:szCs w:val="24"/>
          <w:lang w:eastAsia="zh-CN"/>
        </w:rPr>
        <w:t>交易成功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",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 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data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rows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:[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{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goodsids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goodspath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goodsfile</w:t>
      </w:r>
      <w:r>
        <w:rPr>
          <w:rFonts w:ascii="宋体" w:hAnsi="宋体" w:eastAsia="宋体" w:cs="宋体"/>
          <w:color w:val="A31515"/>
          <w:kern w:val="0"/>
          <w:szCs w:val="24"/>
        </w:rPr>
        <w:t>": ""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,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count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content</w:t>
      </w:r>
      <w:r>
        <w:rPr>
          <w:rFonts w:ascii="宋体" w:hAnsi="宋体" w:eastAsia="宋体" w:cs="宋体"/>
          <w:color w:val="A31515"/>
          <w:kern w:val="0"/>
          <w:szCs w:val="24"/>
        </w:rPr>
        <w:t>": ""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,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createtime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": ""  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{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goodsids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goodspath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goodsfile</w:t>
      </w:r>
      <w:r>
        <w:rPr>
          <w:rFonts w:ascii="宋体" w:hAnsi="宋体" w:eastAsia="宋体" w:cs="宋体"/>
          <w:color w:val="A31515"/>
          <w:kern w:val="0"/>
          <w:szCs w:val="24"/>
        </w:rPr>
        <w:t>": ""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,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count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content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": "" 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,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createtime</w:t>
      </w:r>
      <w:r>
        <w:rPr>
          <w:rFonts w:ascii="宋体" w:hAnsi="宋体" w:eastAsia="宋体" w:cs="宋体"/>
          <w:color w:val="A31515"/>
          <w:kern w:val="0"/>
          <w:szCs w:val="24"/>
        </w:rPr>
        <w:t>": ""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.......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total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:</w:t>
      </w:r>
      <w:r>
        <w:rPr>
          <w:rFonts w:ascii="宋体" w:hAnsi="宋体" w:eastAsia="宋体" w:cs="宋体"/>
          <w:color w:val="A31515"/>
          <w:kern w:val="0"/>
          <w:szCs w:val="24"/>
        </w:rPr>
        <w:t>""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008000"/>
          <w:kern w:val="0"/>
          <w:szCs w:val="24"/>
        </w:rPr>
      </w:pPr>
      <w:r>
        <w:rPr>
          <w:rFonts w:hint="eastAsia" w:ascii="宋体" w:hAnsi="宋体" w:eastAsia="宋体" w:cs="宋体"/>
          <w:color w:val="008000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8000"/>
          <w:kern w:val="0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008000"/>
          <w:kern w:val="0"/>
          <w:szCs w:val="24"/>
        </w:rPr>
      </w:pPr>
      <w:r>
        <w:rPr>
          <w:rFonts w:hint="eastAsia" w:ascii="宋体" w:hAnsi="宋体" w:eastAsia="宋体" w:cs="宋体"/>
          <w:color w:val="008000"/>
          <w:kern w:val="0"/>
          <w:szCs w:val="24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商品</w:t>
      </w:r>
      <w:bookmarkStart w:id="0" w:name="_GoBack"/>
      <w:bookmarkEnd w:id="0"/>
      <w:r>
        <w:rPr>
          <w:rFonts w:hint="eastAsia"/>
          <w:lang w:eastAsia="zh-CN"/>
        </w:rPr>
        <w:t>评论列表（商品详情）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hint="eastAsia" w:ascii="Verdana" w:hAnsi="Verdana" w:eastAsia="宋体" w:cs="宋体"/>
          <w:color w:val="333333"/>
          <w:kern w:val="0"/>
          <w:szCs w:val="21"/>
        </w:rPr>
        <w:t>/evaluate/evaAllList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tabs>
                <w:tab w:val="center" w:pos="768"/>
              </w:tabs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goodsids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page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当前页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rows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每页条数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响应：</w:t>
      </w: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</w:t>
            </w:r>
            <w:r>
              <w:rPr>
                <w:rFonts w:hint="eastAsia" w:ascii="微软雅黑" w:hAnsi="微软雅黑"/>
                <w:lang w:val="en-US" w:eastAsia="zh-CN"/>
              </w:rPr>
              <w:t>rows: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  <w:lang w:val="en-US" w:eastAsia="zh-CN"/>
              </w:rPr>
              <w:t>list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  <w:lang w:val="en-US" w:eastAsia="zh-CN"/>
              </w:rPr>
              <w:t>,total: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  <w:lang w:val="en-US" w:eastAsia="zh-CN"/>
              </w:rPr>
              <w:t>string</w:t>
            </w: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  <w:lang w:val="en-US" w:eastAsia="zh-CN"/>
              </w:rPr>
              <w:t>rows</w:t>
            </w:r>
          </w:p>
        </w:tc>
        <w:tc>
          <w:tcPr>
            <w:tcW w:w="3544" w:type="dxa"/>
            <w:vAlign w:val="top"/>
          </w:tcPr>
          <w:p>
            <w:pPr>
              <w:pStyle w:val="11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见下表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1.交易成功。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2.服务器异常。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3.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账号或密码错误</w:t>
            </w:r>
            <w:r>
              <w:rPr>
                <w:rFonts w:hint="eastAsia" w:ascii="微软雅黑" w:hAnsi="微软雅黑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rows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已评论列表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total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总条数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userid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nickname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昵称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count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评论分数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content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评论文本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createtime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评论时间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出参示例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 w:eastAsia="宋体" w:cs="宋体"/>
          <w:color w:val="A31515"/>
          <w:kern w:val="0"/>
          <w:szCs w:val="24"/>
        </w:rPr>
      </w:pPr>
      <w:r>
        <w:rPr>
          <w:rFonts w:hint="eastAsia" w:ascii="宋体" w:hAnsi="宋体" w:eastAsia="宋体" w:cs="宋体"/>
          <w:color w:val="A31515"/>
          <w:kern w:val="0"/>
          <w:szCs w:val="24"/>
        </w:rPr>
        <w:t>{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</w:rPr>
        <w:t>responseInfo</w:t>
      </w:r>
      <w:r>
        <w:rPr>
          <w:rFonts w:ascii="宋体" w:hAnsi="宋体" w:eastAsia="宋体" w:cs="宋体"/>
          <w:color w:val="A31515"/>
          <w:kern w:val="0"/>
          <w:szCs w:val="24"/>
        </w:rPr>
        <w:t>":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 w:eastAsia="宋体" w:cs="宋体"/>
          <w:color w:val="008000"/>
          <w:kern w:val="0"/>
          <w:szCs w:val="24"/>
        </w:rPr>
      </w:pPr>
      <w:r>
        <w:rPr>
          <w:rFonts w:hint="eastAsia" w:ascii="宋体" w:hAnsi="宋体" w:eastAsia="宋体" w:cs="宋体"/>
          <w:color w:val="A31515"/>
          <w:kern w:val="0"/>
          <w:szCs w:val="24"/>
        </w:rPr>
        <w:tab/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</w:rPr>
        <w:t>retCode</w:t>
      </w:r>
      <w:r>
        <w:rPr>
          <w:rFonts w:ascii="宋体" w:hAnsi="宋体" w:eastAsia="宋体" w:cs="宋体"/>
          <w:color w:val="A31515"/>
          <w:kern w:val="0"/>
          <w:szCs w:val="24"/>
        </w:rPr>
        <w:t>": "</w:t>
      </w:r>
      <w:r>
        <w:rPr>
          <w:rFonts w:hint="eastAsia" w:ascii="宋体" w:hAnsi="宋体" w:eastAsia="宋体" w:cs="宋体"/>
          <w:color w:val="A31515"/>
          <w:kern w:val="0"/>
          <w:szCs w:val="24"/>
        </w:rPr>
        <w:t>000000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",  </w:t>
      </w:r>
      <w:r>
        <w:rPr>
          <w:rFonts w:ascii="宋体" w:hAnsi="宋体" w:eastAsia="宋体" w:cs="宋体"/>
          <w:color w:val="008000"/>
          <w:kern w:val="0"/>
          <w:szCs w:val="24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 w:eastAsia="宋体" w:cs="宋体"/>
          <w:color w:val="A31515"/>
          <w:kern w:val="0"/>
          <w:szCs w:val="24"/>
        </w:rPr>
      </w:pPr>
      <w:r>
        <w:rPr>
          <w:rFonts w:ascii="宋体" w:hAnsi="宋体" w:eastAsia="宋体" w:cs="宋体"/>
          <w:color w:val="008000"/>
          <w:kern w:val="0"/>
          <w:szCs w:val="24"/>
        </w:rPr>
        <w:t xml:space="preserve">        </w:t>
      </w:r>
      <w:r>
        <w:rPr>
          <w:rFonts w:hint="eastAsia" w:ascii="宋体" w:hAnsi="宋体" w:eastAsia="宋体" w:cs="宋体"/>
          <w:color w:val="008000"/>
          <w:kern w:val="0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</w:rPr>
        <w:t>retMsg</w:t>
      </w:r>
      <w:r>
        <w:rPr>
          <w:rFonts w:ascii="宋体" w:hAnsi="宋体" w:eastAsia="宋体" w:cs="宋体"/>
          <w:color w:val="A31515"/>
          <w:kern w:val="0"/>
          <w:szCs w:val="24"/>
        </w:rPr>
        <w:t>": "</w:t>
      </w:r>
      <w:r>
        <w:rPr>
          <w:rFonts w:hint="eastAsia" w:ascii="宋体" w:hAnsi="宋体" w:eastAsia="宋体" w:cs="宋体"/>
          <w:color w:val="A31515"/>
          <w:kern w:val="0"/>
          <w:szCs w:val="24"/>
          <w:lang w:eastAsia="zh-CN"/>
        </w:rPr>
        <w:t>交易成功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",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 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data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 xml:space="preserve">: 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rows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:[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{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userid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nickname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count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content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": "" 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,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createtime</w:t>
      </w:r>
      <w:r>
        <w:rPr>
          <w:rFonts w:ascii="宋体" w:hAnsi="宋体" w:eastAsia="宋体" w:cs="宋体"/>
          <w:color w:val="A31515"/>
          <w:kern w:val="0"/>
          <w:szCs w:val="24"/>
        </w:rPr>
        <w:t>": ""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{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userid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nickname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count</w:t>
      </w:r>
      <w:r>
        <w:rPr>
          <w:rFonts w:ascii="宋体" w:hAnsi="宋体" w:eastAsia="宋体" w:cs="宋体"/>
          <w:color w:val="A31515"/>
          <w:kern w:val="0"/>
          <w:szCs w:val="24"/>
        </w:rPr>
        <w:t>": "", 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content</w:t>
      </w:r>
      <w:r>
        <w:rPr>
          <w:rFonts w:ascii="宋体" w:hAnsi="宋体" w:eastAsia="宋体" w:cs="宋体"/>
          <w:color w:val="A31515"/>
          <w:kern w:val="0"/>
          <w:szCs w:val="24"/>
        </w:rPr>
        <w:t xml:space="preserve">": "" 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,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kern w:val="0"/>
          <w:szCs w:val="24"/>
          <w:lang w:val="en-US" w:eastAsia="zh-CN"/>
        </w:rPr>
        <w:t>createtime</w:t>
      </w:r>
      <w:r>
        <w:rPr>
          <w:rFonts w:ascii="宋体" w:hAnsi="宋体" w:eastAsia="宋体" w:cs="宋体"/>
          <w:color w:val="A31515"/>
          <w:kern w:val="0"/>
          <w:szCs w:val="24"/>
        </w:rPr>
        <w:t>": ""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.......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total</w:t>
      </w:r>
      <w:r>
        <w:rPr>
          <w:rFonts w:ascii="宋体" w:hAnsi="宋体" w:eastAsia="宋体" w:cs="宋体"/>
          <w:color w:val="A31515"/>
          <w:kern w:val="0"/>
          <w:szCs w:val="24"/>
        </w:rPr>
        <w:t>"</w:t>
      </w:r>
      <w:r>
        <w:rPr>
          <w:rFonts w:hint="eastAsia" w:ascii="宋体" w:hAnsi="宋体" w:eastAsia="宋体" w:cs="宋体"/>
          <w:color w:val="A31515"/>
          <w:kern w:val="0"/>
          <w:szCs w:val="24"/>
          <w:lang w:val="en-US" w:eastAsia="zh-CN"/>
        </w:rPr>
        <w:t>:</w:t>
      </w:r>
      <w:r>
        <w:rPr>
          <w:rFonts w:ascii="宋体" w:hAnsi="宋体" w:eastAsia="宋体" w:cs="宋体"/>
          <w:color w:val="A31515"/>
          <w:kern w:val="0"/>
          <w:szCs w:val="24"/>
        </w:rPr>
        <w:t>""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hAnsi="宋体" w:eastAsia="宋体" w:cs="宋体"/>
          <w:color w:val="008000"/>
          <w:kern w:val="0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008000"/>
          <w:kern w:val="0"/>
          <w:szCs w:val="24"/>
        </w:rPr>
      </w:pPr>
      <w:r>
        <w:rPr>
          <w:rFonts w:hint="eastAsia" w:ascii="宋体" w:hAnsi="宋体" w:eastAsia="宋体" w:cs="宋体"/>
          <w:color w:val="008000"/>
          <w:kern w:val="0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8000"/>
          <w:kern w:val="0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hint="eastAsia" w:ascii="宋体" w:hAnsi="宋体" w:eastAsia="宋体" w:cs="宋体"/>
          <w:color w:val="008000"/>
          <w:kern w:val="0"/>
          <w:szCs w:val="24"/>
        </w:rPr>
      </w:pPr>
      <w:r>
        <w:rPr>
          <w:rFonts w:hint="eastAsia" w:ascii="宋体" w:hAnsi="宋体" w:eastAsia="宋体" w:cs="宋体"/>
          <w:color w:val="008000"/>
          <w:kern w:val="0"/>
          <w:szCs w:val="24"/>
          <w:lang w:val="en-US" w:eastAsia="zh-CN"/>
        </w:rPr>
        <w:t>}</w:t>
      </w:r>
    </w:p>
    <w:p>
      <w:pPr>
        <w:pStyle w:val="3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对订单进行评论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接口名称: </w:t>
      </w:r>
      <w:r>
        <w:rPr>
          <w:rFonts w:hint="eastAsia" w:ascii="Verdana" w:hAnsi="Verdana" w:eastAsia="宋体" w:cs="宋体"/>
          <w:color w:val="333333"/>
          <w:kern w:val="0"/>
          <w:szCs w:val="21"/>
        </w:rPr>
        <w:t>/evaluate/evaAllList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交互方式:  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参数：</w:t>
      </w:r>
    </w:p>
    <w:tbl>
      <w:tblPr>
        <w:tblStyle w:val="16"/>
        <w:tblW w:w="834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6"/>
        <w:gridCol w:w="2966"/>
        <w:gridCol w:w="1234"/>
        <w:gridCol w:w="25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参数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名字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是否必须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24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userid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kern w:val="0"/>
                <w:szCs w:val="24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nickname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用户昵称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goodsids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商品</w:t>
            </w: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ID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count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评分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content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评论文本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Y</w:t>
            </w: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评论的内容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imagepath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  <w:t>评论图片路径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暂时不用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transactionid</w:t>
            </w:r>
          </w:p>
        </w:tc>
        <w:tc>
          <w:tcPr>
            <w:tcW w:w="296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  <w:t>子订单编号</w:t>
            </w:r>
          </w:p>
        </w:tc>
        <w:tc>
          <w:tcPr>
            <w:tcW w:w="123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  <w:tc>
          <w:tcPr>
            <w:tcW w:w="25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16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275"/>
        <w:gridCol w:w="1985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 w:val="24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json</w:t>
            </w:r>
          </w:p>
        </w:tc>
        <w:tc>
          <w:tcPr>
            <w:tcW w:w="127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参数名</w:t>
            </w:r>
          </w:p>
        </w:tc>
        <w:tc>
          <w:tcPr>
            <w:tcW w:w="1985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EEECE1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{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 xml:space="preserve">"data": {   </w:t>
            </w:r>
            <w:r>
              <w:rPr>
                <w:rFonts w:ascii="微软雅黑" w:hAnsi="微软雅黑"/>
              </w:rPr>
              <w:t xml:space="preserve">},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"retCode": "string",   "retMsg": "string",  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"url": "string" </w:t>
            </w:r>
          </w:p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}</w:t>
            </w: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Style w:val="24"/>
                <w:rFonts w:ascii="微软雅黑" w:hAnsi="微软雅黑"/>
                <w:color w:val="000000"/>
              </w:rPr>
              <w:t>D</w:t>
            </w:r>
            <w:r>
              <w:rPr>
                <w:rStyle w:val="24"/>
                <w:rFonts w:hint="eastAsia" w:ascii="微软雅黑" w:hAnsi="微软雅黑"/>
                <w:color w:val="000000"/>
              </w:rPr>
              <w:t>ata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M</w:t>
            </w:r>
            <w:r>
              <w:rPr>
                <w:rFonts w:hint="eastAsia" w:ascii="微软雅黑" w:hAnsi="微软雅黑"/>
                <w:sz w:val="24"/>
              </w:rPr>
              <w:t>ap&lt;String,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ascii="微软雅黑" w:hAnsi="微软雅黑"/>
                <w:sz w:val="24"/>
              </w:rPr>
              <w:t>Object&gt;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/>
              </w:rPr>
              <w:t>无data参数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Style w:val="24"/>
                <w:color w:val="000000"/>
              </w:rPr>
              <w:t>retCode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返回码：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1.000000 交易成功。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2.999999 服务器异常。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retMsg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String</w:t>
            </w:r>
          </w:p>
        </w:tc>
        <w:tc>
          <w:tcPr>
            <w:tcW w:w="3544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提示信息：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1.交易成功。</w:t>
            </w:r>
          </w:p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Cs w:val="21"/>
              </w:rPr>
              <w:t>2.服务器异常。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ascii="微软雅黑" w:hAnsi="微软雅黑"/>
                <w:sz w:val="24"/>
                <w:szCs w:val="21"/>
              </w:rPr>
            </w:pPr>
          </w:p>
        </w:tc>
        <w:tc>
          <w:tcPr>
            <w:tcW w:w="1275" w:type="dxa"/>
          </w:tcPr>
          <w:p>
            <w:pPr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url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/>
                <w:sz w:val="24"/>
              </w:rPr>
            </w:pPr>
            <w:r>
              <w:rPr>
                <w:rFonts w:hint="eastAsia" w:ascii="微软雅黑" w:hAnsi="微软雅黑"/>
                <w:sz w:val="24"/>
              </w:rPr>
              <w:t>String</w:t>
            </w:r>
          </w:p>
        </w:tc>
        <w:tc>
          <w:tcPr>
            <w:tcW w:w="3544" w:type="dxa"/>
          </w:tcPr>
          <w:p>
            <w:pPr>
              <w:pStyle w:val="11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访问路径。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6280"/>
    <w:multiLevelType w:val="multilevel"/>
    <w:tmpl w:val="11676280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F6E44"/>
    <w:multiLevelType w:val="multilevel"/>
    <w:tmpl w:val="143F6E44"/>
    <w:lvl w:ilvl="0" w:tentative="0">
      <w:start w:val="2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B2FB4"/>
    <w:multiLevelType w:val="multilevel"/>
    <w:tmpl w:val="346B2FB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F655CB"/>
    <w:multiLevelType w:val="multilevel"/>
    <w:tmpl w:val="48F655CB"/>
    <w:lvl w:ilvl="0" w:tentative="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13AC4"/>
    <w:multiLevelType w:val="multilevel"/>
    <w:tmpl w:val="52013A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E610E2"/>
    <w:multiLevelType w:val="multilevel"/>
    <w:tmpl w:val="59E610E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3A3056"/>
    <w:multiLevelType w:val="singleLevel"/>
    <w:tmpl w:val="5A3A30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1F00D"/>
    <w:multiLevelType w:val="singleLevel"/>
    <w:tmpl w:val="5A41F00D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7BC3B3B"/>
    <w:multiLevelType w:val="multilevel"/>
    <w:tmpl w:val="77BC3B3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12F"/>
    <w:rsid w:val="000048CB"/>
    <w:rsid w:val="00006386"/>
    <w:rsid w:val="0000753C"/>
    <w:rsid w:val="00012071"/>
    <w:rsid w:val="00022017"/>
    <w:rsid w:val="000238A4"/>
    <w:rsid w:val="00023D8D"/>
    <w:rsid w:val="00030F6D"/>
    <w:rsid w:val="0004152D"/>
    <w:rsid w:val="00043CE4"/>
    <w:rsid w:val="000509AE"/>
    <w:rsid w:val="00050F6D"/>
    <w:rsid w:val="00051424"/>
    <w:rsid w:val="0005378D"/>
    <w:rsid w:val="000552DC"/>
    <w:rsid w:val="00055BC0"/>
    <w:rsid w:val="00060A2B"/>
    <w:rsid w:val="0006691B"/>
    <w:rsid w:val="00066A08"/>
    <w:rsid w:val="00077C1A"/>
    <w:rsid w:val="00080070"/>
    <w:rsid w:val="00083178"/>
    <w:rsid w:val="00086427"/>
    <w:rsid w:val="00087502"/>
    <w:rsid w:val="00091EB6"/>
    <w:rsid w:val="00095244"/>
    <w:rsid w:val="000965DB"/>
    <w:rsid w:val="000970C8"/>
    <w:rsid w:val="000978F7"/>
    <w:rsid w:val="000A2FE4"/>
    <w:rsid w:val="000A4E34"/>
    <w:rsid w:val="000A75EE"/>
    <w:rsid w:val="000B3036"/>
    <w:rsid w:val="000B6B0C"/>
    <w:rsid w:val="000C2851"/>
    <w:rsid w:val="000C2C7E"/>
    <w:rsid w:val="000C7249"/>
    <w:rsid w:val="000D0C33"/>
    <w:rsid w:val="000D2665"/>
    <w:rsid w:val="000D4ECF"/>
    <w:rsid w:val="000D54CD"/>
    <w:rsid w:val="000E7EB8"/>
    <w:rsid w:val="000F4A6E"/>
    <w:rsid w:val="00107129"/>
    <w:rsid w:val="00107453"/>
    <w:rsid w:val="00110037"/>
    <w:rsid w:val="001102AC"/>
    <w:rsid w:val="001116AD"/>
    <w:rsid w:val="001134E3"/>
    <w:rsid w:val="00116062"/>
    <w:rsid w:val="00126787"/>
    <w:rsid w:val="00126798"/>
    <w:rsid w:val="00132CA9"/>
    <w:rsid w:val="00132DC4"/>
    <w:rsid w:val="001376EE"/>
    <w:rsid w:val="00143841"/>
    <w:rsid w:val="001516B0"/>
    <w:rsid w:val="0015172D"/>
    <w:rsid w:val="001523F8"/>
    <w:rsid w:val="00155628"/>
    <w:rsid w:val="00156AB3"/>
    <w:rsid w:val="00162E6A"/>
    <w:rsid w:val="00164E13"/>
    <w:rsid w:val="001666CC"/>
    <w:rsid w:val="0016714E"/>
    <w:rsid w:val="001764E4"/>
    <w:rsid w:val="00184B16"/>
    <w:rsid w:val="00185681"/>
    <w:rsid w:val="00190F5D"/>
    <w:rsid w:val="00192B79"/>
    <w:rsid w:val="00194ED6"/>
    <w:rsid w:val="00197D55"/>
    <w:rsid w:val="001A0658"/>
    <w:rsid w:val="001A3ACD"/>
    <w:rsid w:val="001A60FB"/>
    <w:rsid w:val="001B6A73"/>
    <w:rsid w:val="001C0ABD"/>
    <w:rsid w:val="001C4501"/>
    <w:rsid w:val="001D4487"/>
    <w:rsid w:val="001D5250"/>
    <w:rsid w:val="001D57C3"/>
    <w:rsid w:val="001D792F"/>
    <w:rsid w:val="001E0CD6"/>
    <w:rsid w:val="001E1D6F"/>
    <w:rsid w:val="001E3766"/>
    <w:rsid w:val="001E4630"/>
    <w:rsid w:val="001E4EFE"/>
    <w:rsid w:val="001E5130"/>
    <w:rsid w:val="001E72C0"/>
    <w:rsid w:val="001E7C1F"/>
    <w:rsid w:val="001F2055"/>
    <w:rsid w:val="001F2282"/>
    <w:rsid w:val="00202C89"/>
    <w:rsid w:val="00203497"/>
    <w:rsid w:val="00213DDF"/>
    <w:rsid w:val="00213E1E"/>
    <w:rsid w:val="00215E6A"/>
    <w:rsid w:val="002171BB"/>
    <w:rsid w:val="002172EF"/>
    <w:rsid w:val="002223F7"/>
    <w:rsid w:val="002228C1"/>
    <w:rsid w:val="002236C1"/>
    <w:rsid w:val="00232F3B"/>
    <w:rsid w:val="00240F11"/>
    <w:rsid w:val="00242AB7"/>
    <w:rsid w:val="00242B58"/>
    <w:rsid w:val="00243FA4"/>
    <w:rsid w:val="0024795A"/>
    <w:rsid w:val="00254BD5"/>
    <w:rsid w:val="0025723E"/>
    <w:rsid w:val="00260079"/>
    <w:rsid w:val="002674D4"/>
    <w:rsid w:val="002700A1"/>
    <w:rsid w:val="00272A1A"/>
    <w:rsid w:val="0027577A"/>
    <w:rsid w:val="0027665E"/>
    <w:rsid w:val="002774AE"/>
    <w:rsid w:val="0028337B"/>
    <w:rsid w:val="002844E0"/>
    <w:rsid w:val="00285B05"/>
    <w:rsid w:val="00291EE0"/>
    <w:rsid w:val="00293BE8"/>
    <w:rsid w:val="00295B4E"/>
    <w:rsid w:val="00296A40"/>
    <w:rsid w:val="002A7D9C"/>
    <w:rsid w:val="002B472E"/>
    <w:rsid w:val="002B65F2"/>
    <w:rsid w:val="002C086A"/>
    <w:rsid w:val="002C4E44"/>
    <w:rsid w:val="002D6B1E"/>
    <w:rsid w:val="002E4EA9"/>
    <w:rsid w:val="002F1A43"/>
    <w:rsid w:val="002F5EA1"/>
    <w:rsid w:val="002F624B"/>
    <w:rsid w:val="002F750C"/>
    <w:rsid w:val="00300529"/>
    <w:rsid w:val="00304A42"/>
    <w:rsid w:val="003051DA"/>
    <w:rsid w:val="003065DB"/>
    <w:rsid w:val="00310D84"/>
    <w:rsid w:val="00314B10"/>
    <w:rsid w:val="003155B2"/>
    <w:rsid w:val="00320027"/>
    <w:rsid w:val="00323635"/>
    <w:rsid w:val="00323B43"/>
    <w:rsid w:val="00324B08"/>
    <w:rsid w:val="00327398"/>
    <w:rsid w:val="0033170C"/>
    <w:rsid w:val="003318AA"/>
    <w:rsid w:val="00332D6D"/>
    <w:rsid w:val="0034155E"/>
    <w:rsid w:val="00343B9C"/>
    <w:rsid w:val="00347D4A"/>
    <w:rsid w:val="003621E3"/>
    <w:rsid w:val="003630DA"/>
    <w:rsid w:val="00366A7F"/>
    <w:rsid w:val="003673CA"/>
    <w:rsid w:val="0037081A"/>
    <w:rsid w:val="00370DD9"/>
    <w:rsid w:val="00375B5C"/>
    <w:rsid w:val="00382873"/>
    <w:rsid w:val="00382DFB"/>
    <w:rsid w:val="0038683E"/>
    <w:rsid w:val="00390228"/>
    <w:rsid w:val="003912EE"/>
    <w:rsid w:val="003933E7"/>
    <w:rsid w:val="003935D4"/>
    <w:rsid w:val="0039544E"/>
    <w:rsid w:val="003A0695"/>
    <w:rsid w:val="003A541A"/>
    <w:rsid w:val="003A7250"/>
    <w:rsid w:val="003B3596"/>
    <w:rsid w:val="003B6435"/>
    <w:rsid w:val="003C01F9"/>
    <w:rsid w:val="003C5E47"/>
    <w:rsid w:val="003C69F7"/>
    <w:rsid w:val="003D035B"/>
    <w:rsid w:val="003D37D8"/>
    <w:rsid w:val="003D3D6D"/>
    <w:rsid w:val="003E5C77"/>
    <w:rsid w:val="003E6050"/>
    <w:rsid w:val="003F1E80"/>
    <w:rsid w:val="003F270E"/>
    <w:rsid w:val="003F279A"/>
    <w:rsid w:val="003F36F9"/>
    <w:rsid w:val="003F5F70"/>
    <w:rsid w:val="004022F1"/>
    <w:rsid w:val="004035EC"/>
    <w:rsid w:val="004063A6"/>
    <w:rsid w:val="004075BB"/>
    <w:rsid w:val="004112FB"/>
    <w:rsid w:val="00416D4D"/>
    <w:rsid w:val="00416D7D"/>
    <w:rsid w:val="004224A7"/>
    <w:rsid w:val="004239F0"/>
    <w:rsid w:val="00425B70"/>
    <w:rsid w:val="00426133"/>
    <w:rsid w:val="00426ACA"/>
    <w:rsid w:val="00427EE5"/>
    <w:rsid w:val="00430DD4"/>
    <w:rsid w:val="0043114A"/>
    <w:rsid w:val="004358AB"/>
    <w:rsid w:val="00444377"/>
    <w:rsid w:val="0044457B"/>
    <w:rsid w:val="004450FF"/>
    <w:rsid w:val="00453A03"/>
    <w:rsid w:val="00456158"/>
    <w:rsid w:val="00464AB7"/>
    <w:rsid w:val="00467AE2"/>
    <w:rsid w:val="00472B87"/>
    <w:rsid w:val="004772E4"/>
    <w:rsid w:val="0048079B"/>
    <w:rsid w:val="00491383"/>
    <w:rsid w:val="004A2691"/>
    <w:rsid w:val="004A3191"/>
    <w:rsid w:val="004A3386"/>
    <w:rsid w:val="004A64D0"/>
    <w:rsid w:val="004A7951"/>
    <w:rsid w:val="004B3540"/>
    <w:rsid w:val="004B384F"/>
    <w:rsid w:val="004B4AB8"/>
    <w:rsid w:val="004B4F81"/>
    <w:rsid w:val="004B687F"/>
    <w:rsid w:val="004B7EB0"/>
    <w:rsid w:val="004C2221"/>
    <w:rsid w:val="004D2963"/>
    <w:rsid w:val="004E2A80"/>
    <w:rsid w:val="004F4111"/>
    <w:rsid w:val="004F4F94"/>
    <w:rsid w:val="005014F4"/>
    <w:rsid w:val="0050383F"/>
    <w:rsid w:val="0050454A"/>
    <w:rsid w:val="00504F48"/>
    <w:rsid w:val="005118C6"/>
    <w:rsid w:val="00512DED"/>
    <w:rsid w:val="005132C8"/>
    <w:rsid w:val="00513456"/>
    <w:rsid w:val="005145E8"/>
    <w:rsid w:val="00521AB1"/>
    <w:rsid w:val="00523EBE"/>
    <w:rsid w:val="00525458"/>
    <w:rsid w:val="00525891"/>
    <w:rsid w:val="005358B3"/>
    <w:rsid w:val="00545F83"/>
    <w:rsid w:val="00552E76"/>
    <w:rsid w:val="0055461D"/>
    <w:rsid w:val="0056219E"/>
    <w:rsid w:val="0056304E"/>
    <w:rsid w:val="0056505B"/>
    <w:rsid w:val="00571239"/>
    <w:rsid w:val="00573B9D"/>
    <w:rsid w:val="005826EA"/>
    <w:rsid w:val="0058744D"/>
    <w:rsid w:val="005909FF"/>
    <w:rsid w:val="005A1DC0"/>
    <w:rsid w:val="005B7540"/>
    <w:rsid w:val="005C16CB"/>
    <w:rsid w:val="005C22B1"/>
    <w:rsid w:val="005C25E1"/>
    <w:rsid w:val="005C386F"/>
    <w:rsid w:val="005C6084"/>
    <w:rsid w:val="005D594C"/>
    <w:rsid w:val="005D5E18"/>
    <w:rsid w:val="005D7CDC"/>
    <w:rsid w:val="005E0DF8"/>
    <w:rsid w:val="005E17EF"/>
    <w:rsid w:val="005E233B"/>
    <w:rsid w:val="005F3E0A"/>
    <w:rsid w:val="0060091D"/>
    <w:rsid w:val="006016E9"/>
    <w:rsid w:val="006022FB"/>
    <w:rsid w:val="0060528B"/>
    <w:rsid w:val="006137D6"/>
    <w:rsid w:val="00616F15"/>
    <w:rsid w:val="00620979"/>
    <w:rsid w:val="0062124B"/>
    <w:rsid w:val="00630461"/>
    <w:rsid w:val="00630F74"/>
    <w:rsid w:val="0063255E"/>
    <w:rsid w:val="0063453A"/>
    <w:rsid w:val="00637D8B"/>
    <w:rsid w:val="00642BED"/>
    <w:rsid w:val="006454EB"/>
    <w:rsid w:val="00645FDB"/>
    <w:rsid w:val="00653C3C"/>
    <w:rsid w:val="00656B20"/>
    <w:rsid w:val="00656FB2"/>
    <w:rsid w:val="00670F86"/>
    <w:rsid w:val="00672665"/>
    <w:rsid w:val="00672F24"/>
    <w:rsid w:val="00673CD0"/>
    <w:rsid w:val="006742DE"/>
    <w:rsid w:val="006769E7"/>
    <w:rsid w:val="00677DC1"/>
    <w:rsid w:val="00680296"/>
    <w:rsid w:val="00680433"/>
    <w:rsid w:val="006830DE"/>
    <w:rsid w:val="00684E41"/>
    <w:rsid w:val="00697CB9"/>
    <w:rsid w:val="006A0F84"/>
    <w:rsid w:val="006A1B31"/>
    <w:rsid w:val="006A686B"/>
    <w:rsid w:val="006A7BE5"/>
    <w:rsid w:val="006B1560"/>
    <w:rsid w:val="006B5FDD"/>
    <w:rsid w:val="006B6BC6"/>
    <w:rsid w:val="006B7E30"/>
    <w:rsid w:val="006C14CF"/>
    <w:rsid w:val="006C2D65"/>
    <w:rsid w:val="006C4831"/>
    <w:rsid w:val="006C4977"/>
    <w:rsid w:val="006C4CEC"/>
    <w:rsid w:val="006C7E6A"/>
    <w:rsid w:val="006D5368"/>
    <w:rsid w:val="006E28FA"/>
    <w:rsid w:val="006E4DA3"/>
    <w:rsid w:val="006E5D82"/>
    <w:rsid w:val="006E7D2A"/>
    <w:rsid w:val="006F55D5"/>
    <w:rsid w:val="00700C6D"/>
    <w:rsid w:val="007027AD"/>
    <w:rsid w:val="00703A2E"/>
    <w:rsid w:val="00711E49"/>
    <w:rsid w:val="00725E3E"/>
    <w:rsid w:val="0073044B"/>
    <w:rsid w:val="0073629C"/>
    <w:rsid w:val="00740747"/>
    <w:rsid w:val="0074566A"/>
    <w:rsid w:val="007458FC"/>
    <w:rsid w:val="00745E44"/>
    <w:rsid w:val="00750BBF"/>
    <w:rsid w:val="0075117F"/>
    <w:rsid w:val="007526C1"/>
    <w:rsid w:val="00757701"/>
    <w:rsid w:val="00767958"/>
    <w:rsid w:val="00774E17"/>
    <w:rsid w:val="00775C50"/>
    <w:rsid w:val="00785F9D"/>
    <w:rsid w:val="00795A60"/>
    <w:rsid w:val="00796161"/>
    <w:rsid w:val="0079649A"/>
    <w:rsid w:val="007A28B5"/>
    <w:rsid w:val="007A3964"/>
    <w:rsid w:val="007B1A1B"/>
    <w:rsid w:val="007B2B23"/>
    <w:rsid w:val="007B42A3"/>
    <w:rsid w:val="007B5557"/>
    <w:rsid w:val="007C2DA9"/>
    <w:rsid w:val="007D0BB6"/>
    <w:rsid w:val="007F0237"/>
    <w:rsid w:val="007F1C42"/>
    <w:rsid w:val="007F4155"/>
    <w:rsid w:val="007F491F"/>
    <w:rsid w:val="008029F7"/>
    <w:rsid w:val="00802F20"/>
    <w:rsid w:val="008044CB"/>
    <w:rsid w:val="00806541"/>
    <w:rsid w:val="008106A5"/>
    <w:rsid w:val="00813DFC"/>
    <w:rsid w:val="00826BFD"/>
    <w:rsid w:val="00831CCB"/>
    <w:rsid w:val="00834431"/>
    <w:rsid w:val="00835F79"/>
    <w:rsid w:val="00843F42"/>
    <w:rsid w:val="008442AA"/>
    <w:rsid w:val="0085459B"/>
    <w:rsid w:val="008579CA"/>
    <w:rsid w:val="00862047"/>
    <w:rsid w:val="00862D01"/>
    <w:rsid w:val="00864596"/>
    <w:rsid w:val="00866F56"/>
    <w:rsid w:val="00867FD7"/>
    <w:rsid w:val="0087195E"/>
    <w:rsid w:val="008754C5"/>
    <w:rsid w:val="00882CA0"/>
    <w:rsid w:val="00885B7A"/>
    <w:rsid w:val="00885BD3"/>
    <w:rsid w:val="00890E87"/>
    <w:rsid w:val="008A295C"/>
    <w:rsid w:val="008A410E"/>
    <w:rsid w:val="008A5A9D"/>
    <w:rsid w:val="008B2EEF"/>
    <w:rsid w:val="008B7726"/>
    <w:rsid w:val="008C0096"/>
    <w:rsid w:val="008D68E2"/>
    <w:rsid w:val="008F3FE4"/>
    <w:rsid w:val="008F6EB3"/>
    <w:rsid w:val="008F7169"/>
    <w:rsid w:val="009000A9"/>
    <w:rsid w:val="00904952"/>
    <w:rsid w:val="009068D4"/>
    <w:rsid w:val="00923610"/>
    <w:rsid w:val="00924255"/>
    <w:rsid w:val="00926FB4"/>
    <w:rsid w:val="00926FD2"/>
    <w:rsid w:val="0094319D"/>
    <w:rsid w:val="00943E65"/>
    <w:rsid w:val="00945C86"/>
    <w:rsid w:val="009566A6"/>
    <w:rsid w:val="00960673"/>
    <w:rsid w:val="009624B9"/>
    <w:rsid w:val="00962760"/>
    <w:rsid w:val="00963CD4"/>
    <w:rsid w:val="0096410A"/>
    <w:rsid w:val="00964DD0"/>
    <w:rsid w:val="00964F04"/>
    <w:rsid w:val="00967048"/>
    <w:rsid w:val="009676B0"/>
    <w:rsid w:val="0097163D"/>
    <w:rsid w:val="009716B2"/>
    <w:rsid w:val="009755D1"/>
    <w:rsid w:val="009764CC"/>
    <w:rsid w:val="0098260E"/>
    <w:rsid w:val="0098278D"/>
    <w:rsid w:val="00985DA7"/>
    <w:rsid w:val="00986599"/>
    <w:rsid w:val="00991924"/>
    <w:rsid w:val="00991D0B"/>
    <w:rsid w:val="0099227A"/>
    <w:rsid w:val="00997BC9"/>
    <w:rsid w:val="00997EE7"/>
    <w:rsid w:val="009A38CE"/>
    <w:rsid w:val="009A488F"/>
    <w:rsid w:val="009A4B7E"/>
    <w:rsid w:val="009A61CB"/>
    <w:rsid w:val="009B1242"/>
    <w:rsid w:val="009B21CF"/>
    <w:rsid w:val="009B2436"/>
    <w:rsid w:val="009B3454"/>
    <w:rsid w:val="009B46E5"/>
    <w:rsid w:val="009C002B"/>
    <w:rsid w:val="009D3415"/>
    <w:rsid w:val="009D72C6"/>
    <w:rsid w:val="009D7BF9"/>
    <w:rsid w:val="009E0A72"/>
    <w:rsid w:val="009E1299"/>
    <w:rsid w:val="009F2371"/>
    <w:rsid w:val="00A006BF"/>
    <w:rsid w:val="00A01B10"/>
    <w:rsid w:val="00A11CC5"/>
    <w:rsid w:val="00A12A2E"/>
    <w:rsid w:val="00A21DBA"/>
    <w:rsid w:val="00A23A10"/>
    <w:rsid w:val="00A2628E"/>
    <w:rsid w:val="00A30289"/>
    <w:rsid w:val="00A32D70"/>
    <w:rsid w:val="00A33A29"/>
    <w:rsid w:val="00A356FF"/>
    <w:rsid w:val="00A35DF0"/>
    <w:rsid w:val="00A40440"/>
    <w:rsid w:val="00A42517"/>
    <w:rsid w:val="00A4629D"/>
    <w:rsid w:val="00A5024F"/>
    <w:rsid w:val="00A5037B"/>
    <w:rsid w:val="00A53264"/>
    <w:rsid w:val="00A55BB7"/>
    <w:rsid w:val="00A61F75"/>
    <w:rsid w:val="00A6329B"/>
    <w:rsid w:val="00A71209"/>
    <w:rsid w:val="00A718F4"/>
    <w:rsid w:val="00A729BF"/>
    <w:rsid w:val="00A73210"/>
    <w:rsid w:val="00A743E6"/>
    <w:rsid w:val="00A776F5"/>
    <w:rsid w:val="00A83251"/>
    <w:rsid w:val="00A86ECA"/>
    <w:rsid w:val="00A876FF"/>
    <w:rsid w:val="00AA16E4"/>
    <w:rsid w:val="00AA1813"/>
    <w:rsid w:val="00AA27B2"/>
    <w:rsid w:val="00AA5128"/>
    <w:rsid w:val="00AA5FF7"/>
    <w:rsid w:val="00AA663C"/>
    <w:rsid w:val="00AB66D9"/>
    <w:rsid w:val="00AB67E3"/>
    <w:rsid w:val="00AB77B6"/>
    <w:rsid w:val="00AC1123"/>
    <w:rsid w:val="00AC1B6A"/>
    <w:rsid w:val="00AC2EAB"/>
    <w:rsid w:val="00AC337A"/>
    <w:rsid w:val="00AC6CA6"/>
    <w:rsid w:val="00AD4588"/>
    <w:rsid w:val="00AD6C09"/>
    <w:rsid w:val="00AD70BA"/>
    <w:rsid w:val="00AD7980"/>
    <w:rsid w:val="00AE178B"/>
    <w:rsid w:val="00AE78EC"/>
    <w:rsid w:val="00AF085F"/>
    <w:rsid w:val="00AF532E"/>
    <w:rsid w:val="00AF7916"/>
    <w:rsid w:val="00AF7AAA"/>
    <w:rsid w:val="00B03CEC"/>
    <w:rsid w:val="00B041FB"/>
    <w:rsid w:val="00B06FAF"/>
    <w:rsid w:val="00B12BBE"/>
    <w:rsid w:val="00B15903"/>
    <w:rsid w:val="00B16898"/>
    <w:rsid w:val="00B16F1E"/>
    <w:rsid w:val="00B204D1"/>
    <w:rsid w:val="00B20D29"/>
    <w:rsid w:val="00B220DD"/>
    <w:rsid w:val="00B23F3C"/>
    <w:rsid w:val="00B30A79"/>
    <w:rsid w:val="00B43AB2"/>
    <w:rsid w:val="00B46B41"/>
    <w:rsid w:val="00B51906"/>
    <w:rsid w:val="00B51BFE"/>
    <w:rsid w:val="00B5290B"/>
    <w:rsid w:val="00B52F4C"/>
    <w:rsid w:val="00B549C2"/>
    <w:rsid w:val="00B55130"/>
    <w:rsid w:val="00B615C5"/>
    <w:rsid w:val="00B71AFF"/>
    <w:rsid w:val="00B7202D"/>
    <w:rsid w:val="00B777A1"/>
    <w:rsid w:val="00B8163B"/>
    <w:rsid w:val="00B823AE"/>
    <w:rsid w:val="00B84A8A"/>
    <w:rsid w:val="00B933CB"/>
    <w:rsid w:val="00B95B48"/>
    <w:rsid w:val="00B95B4A"/>
    <w:rsid w:val="00B96644"/>
    <w:rsid w:val="00BA360E"/>
    <w:rsid w:val="00BA6ADD"/>
    <w:rsid w:val="00BB4AC8"/>
    <w:rsid w:val="00BB52A3"/>
    <w:rsid w:val="00BB5FD6"/>
    <w:rsid w:val="00BC0A62"/>
    <w:rsid w:val="00BC0CC8"/>
    <w:rsid w:val="00BC3AC0"/>
    <w:rsid w:val="00BC6E4E"/>
    <w:rsid w:val="00BD5300"/>
    <w:rsid w:val="00BD6F5F"/>
    <w:rsid w:val="00BD7960"/>
    <w:rsid w:val="00BE161E"/>
    <w:rsid w:val="00BE2D04"/>
    <w:rsid w:val="00BE640A"/>
    <w:rsid w:val="00BF3675"/>
    <w:rsid w:val="00BF41D7"/>
    <w:rsid w:val="00C00579"/>
    <w:rsid w:val="00C0224C"/>
    <w:rsid w:val="00C05B2A"/>
    <w:rsid w:val="00C05F02"/>
    <w:rsid w:val="00C06DB5"/>
    <w:rsid w:val="00C075A7"/>
    <w:rsid w:val="00C11BD4"/>
    <w:rsid w:val="00C133B5"/>
    <w:rsid w:val="00C21C9D"/>
    <w:rsid w:val="00C2327B"/>
    <w:rsid w:val="00C25F74"/>
    <w:rsid w:val="00C27C9D"/>
    <w:rsid w:val="00C33276"/>
    <w:rsid w:val="00C36834"/>
    <w:rsid w:val="00C36DF6"/>
    <w:rsid w:val="00C40430"/>
    <w:rsid w:val="00C40659"/>
    <w:rsid w:val="00C418F6"/>
    <w:rsid w:val="00C43694"/>
    <w:rsid w:val="00C440BA"/>
    <w:rsid w:val="00C44B56"/>
    <w:rsid w:val="00C475F4"/>
    <w:rsid w:val="00C50F67"/>
    <w:rsid w:val="00C53B68"/>
    <w:rsid w:val="00C54DFF"/>
    <w:rsid w:val="00C626B5"/>
    <w:rsid w:val="00C64B80"/>
    <w:rsid w:val="00C65C0B"/>
    <w:rsid w:val="00C745D8"/>
    <w:rsid w:val="00C77804"/>
    <w:rsid w:val="00C77A86"/>
    <w:rsid w:val="00C91A42"/>
    <w:rsid w:val="00CA1627"/>
    <w:rsid w:val="00CA4341"/>
    <w:rsid w:val="00CA50A5"/>
    <w:rsid w:val="00CC0729"/>
    <w:rsid w:val="00CC0F94"/>
    <w:rsid w:val="00CC32E2"/>
    <w:rsid w:val="00CC6F3E"/>
    <w:rsid w:val="00CD2B06"/>
    <w:rsid w:val="00CD4FBB"/>
    <w:rsid w:val="00CD7E5E"/>
    <w:rsid w:val="00CE07FC"/>
    <w:rsid w:val="00CE5BFF"/>
    <w:rsid w:val="00CE7BDA"/>
    <w:rsid w:val="00CF5723"/>
    <w:rsid w:val="00CF76C5"/>
    <w:rsid w:val="00D00AB1"/>
    <w:rsid w:val="00D04979"/>
    <w:rsid w:val="00D06398"/>
    <w:rsid w:val="00D11412"/>
    <w:rsid w:val="00D17C47"/>
    <w:rsid w:val="00D234E1"/>
    <w:rsid w:val="00D235E9"/>
    <w:rsid w:val="00D24C56"/>
    <w:rsid w:val="00D27EAA"/>
    <w:rsid w:val="00D301C3"/>
    <w:rsid w:val="00D31D50"/>
    <w:rsid w:val="00D32120"/>
    <w:rsid w:val="00D32D02"/>
    <w:rsid w:val="00D336B2"/>
    <w:rsid w:val="00D35899"/>
    <w:rsid w:val="00D3719F"/>
    <w:rsid w:val="00D44AF3"/>
    <w:rsid w:val="00D50BA6"/>
    <w:rsid w:val="00D553FE"/>
    <w:rsid w:val="00D55963"/>
    <w:rsid w:val="00D567E0"/>
    <w:rsid w:val="00D576DB"/>
    <w:rsid w:val="00D60941"/>
    <w:rsid w:val="00D60ADC"/>
    <w:rsid w:val="00D60B9B"/>
    <w:rsid w:val="00D60ED3"/>
    <w:rsid w:val="00D6646E"/>
    <w:rsid w:val="00D7020A"/>
    <w:rsid w:val="00D72A04"/>
    <w:rsid w:val="00D73656"/>
    <w:rsid w:val="00D739FE"/>
    <w:rsid w:val="00D80CCB"/>
    <w:rsid w:val="00D81178"/>
    <w:rsid w:val="00D81D43"/>
    <w:rsid w:val="00D8261B"/>
    <w:rsid w:val="00D8608E"/>
    <w:rsid w:val="00D93A89"/>
    <w:rsid w:val="00DA1278"/>
    <w:rsid w:val="00DA705E"/>
    <w:rsid w:val="00DB3056"/>
    <w:rsid w:val="00DB5F9F"/>
    <w:rsid w:val="00DB7528"/>
    <w:rsid w:val="00DC1C60"/>
    <w:rsid w:val="00DC28B0"/>
    <w:rsid w:val="00DC4E61"/>
    <w:rsid w:val="00DD519C"/>
    <w:rsid w:val="00DE2A6A"/>
    <w:rsid w:val="00DE2F5F"/>
    <w:rsid w:val="00DE6F82"/>
    <w:rsid w:val="00DE735F"/>
    <w:rsid w:val="00DF6F2B"/>
    <w:rsid w:val="00DF78AC"/>
    <w:rsid w:val="00E006AD"/>
    <w:rsid w:val="00E03231"/>
    <w:rsid w:val="00E0362D"/>
    <w:rsid w:val="00E126DD"/>
    <w:rsid w:val="00E1502B"/>
    <w:rsid w:val="00E2034D"/>
    <w:rsid w:val="00E20519"/>
    <w:rsid w:val="00E25FF9"/>
    <w:rsid w:val="00E26A9D"/>
    <w:rsid w:val="00E26B7C"/>
    <w:rsid w:val="00E27379"/>
    <w:rsid w:val="00E33C6E"/>
    <w:rsid w:val="00E34E7A"/>
    <w:rsid w:val="00E36E3F"/>
    <w:rsid w:val="00E40387"/>
    <w:rsid w:val="00E40483"/>
    <w:rsid w:val="00E443B1"/>
    <w:rsid w:val="00E44FBB"/>
    <w:rsid w:val="00E55365"/>
    <w:rsid w:val="00E611D9"/>
    <w:rsid w:val="00E67F04"/>
    <w:rsid w:val="00E712DF"/>
    <w:rsid w:val="00E72F7E"/>
    <w:rsid w:val="00E75FCA"/>
    <w:rsid w:val="00E773D2"/>
    <w:rsid w:val="00E7799A"/>
    <w:rsid w:val="00E86806"/>
    <w:rsid w:val="00E87A0C"/>
    <w:rsid w:val="00E91B11"/>
    <w:rsid w:val="00E93432"/>
    <w:rsid w:val="00E9444F"/>
    <w:rsid w:val="00E96D23"/>
    <w:rsid w:val="00EA29BE"/>
    <w:rsid w:val="00EA4928"/>
    <w:rsid w:val="00EB402B"/>
    <w:rsid w:val="00EC0D69"/>
    <w:rsid w:val="00EC0E42"/>
    <w:rsid w:val="00EC248B"/>
    <w:rsid w:val="00EC2EB5"/>
    <w:rsid w:val="00EC41FC"/>
    <w:rsid w:val="00EC690C"/>
    <w:rsid w:val="00ED0201"/>
    <w:rsid w:val="00ED0899"/>
    <w:rsid w:val="00ED1468"/>
    <w:rsid w:val="00ED554C"/>
    <w:rsid w:val="00ED7329"/>
    <w:rsid w:val="00EE10AF"/>
    <w:rsid w:val="00EE253A"/>
    <w:rsid w:val="00EE2C27"/>
    <w:rsid w:val="00EE731B"/>
    <w:rsid w:val="00EF0DF4"/>
    <w:rsid w:val="00EF3D31"/>
    <w:rsid w:val="00EF56E7"/>
    <w:rsid w:val="00EF5A51"/>
    <w:rsid w:val="00EF72B0"/>
    <w:rsid w:val="00F01FEE"/>
    <w:rsid w:val="00F046EC"/>
    <w:rsid w:val="00F0730C"/>
    <w:rsid w:val="00F07A7C"/>
    <w:rsid w:val="00F16159"/>
    <w:rsid w:val="00F179E6"/>
    <w:rsid w:val="00F23146"/>
    <w:rsid w:val="00F30777"/>
    <w:rsid w:val="00F31CE6"/>
    <w:rsid w:val="00F3362A"/>
    <w:rsid w:val="00F42FEB"/>
    <w:rsid w:val="00F46E12"/>
    <w:rsid w:val="00F47D93"/>
    <w:rsid w:val="00F525BA"/>
    <w:rsid w:val="00F53145"/>
    <w:rsid w:val="00F54481"/>
    <w:rsid w:val="00F57EF4"/>
    <w:rsid w:val="00F70974"/>
    <w:rsid w:val="00F712CD"/>
    <w:rsid w:val="00F72EAF"/>
    <w:rsid w:val="00F73E03"/>
    <w:rsid w:val="00F76E03"/>
    <w:rsid w:val="00F800FC"/>
    <w:rsid w:val="00F805CB"/>
    <w:rsid w:val="00F83063"/>
    <w:rsid w:val="00F84C9B"/>
    <w:rsid w:val="00F850A0"/>
    <w:rsid w:val="00F856A5"/>
    <w:rsid w:val="00F8690D"/>
    <w:rsid w:val="00F97208"/>
    <w:rsid w:val="00FA26F9"/>
    <w:rsid w:val="00FA505F"/>
    <w:rsid w:val="00FA683A"/>
    <w:rsid w:val="00FA7BE7"/>
    <w:rsid w:val="00FB0A55"/>
    <w:rsid w:val="00FB38F9"/>
    <w:rsid w:val="00FB457D"/>
    <w:rsid w:val="00FB4E45"/>
    <w:rsid w:val="00FB7DF6"/>
    <w:rsid w:val="00FC31CB"/>
    <w:rsid w:val="00FC665A"/>
    <w:rsid w:val="00FC66D1"/>
    <w:rsid w:val="00FC6B7B"/>
    <w:rsid w:val="00FC7565"/>
    <w:rsid w:val="00FD482D"/>
    <w:rsid w:val="00FD622D"/>
    <w:rsid w:val="00FD73A4"/>
    <w:rsid w:val="00FE218D"/>
    <w:rsid w:val="00FE4D89"/>
    <w:rsid w:val="00FE5189"/>
    <w:rsid w:val="00FF0912"/>
    <w:rsid w:val="00FF1361"/>
    <w:rsid w:val="00FF1E9F"/>
    <w:rsid w:val="00FF2C1D"/>
    <w:rsid w:val="2D3B6899"/>
    <w:rsid w:val="2E2A32DD"/>
    <w:rsid w:val="33886A5E"/>
    <w:rsid w:val="338A3A28"/>
    <w:rsid w:val="469B05DC"/>
    <w:rsid w:val="72F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link w:val="30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7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31"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2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character" w:styleId="15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字符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文档结构图 字符"/>
    <w:basedOn w:val="13"/>
    <w:link w:val="7"/>
    <w:semiHidden/>
    <w:uiPriority w:val="99"/>
    <w:rPr>
      <w:rFonts w:ascii="宋体" w:hAnsi="Tahoma" w:eastAsia="宋体"/>
      <w:sz w:val="18"/>
      <w:szCs w:val="18"/>
    </w:rPr>
  </w:style>
  <w:style w:type="character" w:customStyle="1" w:styleId="19">
    <w:name w:val="标题 3字符"/>
    <w:basedOn w:val="13"/>
    <w:link w:val="4"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0">
    <w:name w:val="标题 1字符"/>
    <w:basedOn w:val="13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1">
    <w:name w:val="标题 5字符"/>
    <w:basedOn w:val="13"/>
    <w:link w:val="5"/>
    <w:semiHidden/>
    <w:uiPriority w:val="9"/>
    <w:rPr>
      <w:rFonts w:ascii="Tahoma" w:hAnsi="Tahoma"/>
      <w:b/>
      <w:bCs/>
      <w:sz w:val="28"/>
      <w:szCs w:val="28"/>
    </w:rPr>
  </w:style>
  <w:style w:type="character" w:customStyle="1" w:styleId="22">
    <w:name w:val="标题 2字符"/>
    <w:basedOn w:val="13"/>
    <w:link w:val="3"/>
    <w:uiPriority w:val="9"/>
    <w:rPr>
      <w:rFonts w:ascii="微软雅黑" w:hAnsi="微软雅黑" w:cstheme="majorBidi"/>
      <w:b/>
      <w:bCs/>
      <w:sz w:val="32"/>
      <w:szCs w:val="32"/>
    </w:rPr>
  </w:style>
  <w:style w:type="character" w:customStyle="1" w:styleId="23">
    <w:name w:val="HTML  预设格式字符"/>
    <w:basedOn w:val="13"/>
    <w:link w:val="11"/>
    <w:uiPriority w:val="0"/>
    <w:rPr>
      <w:rFonts w:ascii="宋体" w:hAnsi="宋体" w:eastAsia="宋体" w:cs="宋体"/>
      <w:sz w:val="24"/>
      <w:szCs w:val="24"/>
    </w:rPr>
  </w:style>
  <w:style w:type="character" w:customStyle="1" w:styleId="24">
    <w:name w:val="hljs-attribute"/>
    <w:basedOn w:val="13"/>
    <w:uiPriority w:val="0"/>
  </w:style>
  <w:style w:type="character" w:customStyle="1" w:styleId="25">
    <w:name w:val="hljs-comment"/>
    <w:basedOn w:val="13"/>
    <w:uiPriority w:val="0"/>
  </w:style>
  <w:style w:type="character" w:customStyle="1" w:styleId="26">
    <w:name w:val="hljs-number"/>
    <w:basedOn w:val="13"/>
    <w:uiPriority w:val="0"/>
  </w:style>
  <w:style w:type="character" w:customStyle="1" w:styleId="27">
    <w:name w:val="hljs-string"/>
    <w:basedOn w:val="13"/>
    <w:uiPriority w:val="0"/>
  </w:style>
  <w:style w:type="character" w:customStyle="1" w:styleId="28">
    <w:name w:val="页眉字符"/>
    <w:basedOn w:val="13"/>
    <w:link w:val="10"/>
    <w:semiHidden/>
    <w:uiPriority w:val="99"/>
    <w:rPr>
      <w:rFonts w:ascii="Tahoma" w:hAnsi="Tahoma"/>
      <w:sz w:val="18"/>
      <w:szCs w:val="18"/>
    </w:rPr>
  </w:style>
  <w:style w:type="character" w:customStyle="1" w:styleId="29">
    <w:name w:val="页脚字符"/>
    <w:basedOn w:val="13"/>
    <w:link w:val="9"/>
    <w:semiHidden/>
    <w:uiPriority w:val="99"/>
    <w:rPr>
      <w:rFonts w:ascii="Tahoma" w:hAnsi="Tahoma"/>
      <w:sz w:val="18"/>
      <w:szCs w:val="18"/>
    </w:rPr>
  </w:style>
  <w:style w:type="character" w:customStyle="1" w:styleId="30">
    <w:name w:val="注释标题字符"/>
    <w:basedOn w:val="13"/>
    <w:link w:val="6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批注框文本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9AB00-9266-CA4B-8825-E6017ECFF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4201</Words>
  <Characters>23949</Characters>
  <Lines>199</Lines>
  <Paragraphs>56</Paragraphs>
  <TotalTime>0</TotalTime>
  <ScaleCrop>false</ScaleCrop>
  <LinksUpToDate>false</LinksUpToDate>
  <CharactersWithSpaces>28094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2017-12-20T03:51:00Z</dcterms:created>
  <dc:creator>Administrator</dc:creator>
  <cp:lastModifiedBy>後知後觉</cp:lastModifiedBy>
  <dcterms:modified xsi:type="dcterms:W3CDTF">2017-12-26T07:11:50Z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